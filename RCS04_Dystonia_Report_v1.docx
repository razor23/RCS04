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91587" w14:textId="198FDCC7" w:rsidR="00065FE1" w:rsidRPr="007C2947" w:rsidRDefault="007C2947" w:rsidP="007474A8">
      <w:pPr>
        <w:spacing w:line="480" w:lineRule="auto"/>
        <w:rPr>
          <w:b/>
          <w:bCs/>
          <w:sz w:val="36"/>
          <w:szCs w:val="36"/>
        </w:rPr>
        <w:pPrChange w:id="0" w:author="Johnson, Vinith" w:date="2020-10-26T17:05:00Z">
          <w:pPr/>
        </w:pPrChange>
      </w:pPr>
      <w:r w:rsidRPr="007C2947">
        <w:rPr>
          <w:b/>
          <w:bCs/>
          <w:sz w:val="36"/>
          <w:szCs w:val="36"/>
        </w:rPr>
        <w:t>Methods</w:t>
      </w:r>
    </w:p>
    <w:p w14:paraId="34FF7B97" w14:textId="77777777" w:rsidR="007C2947" w:rsidRDefault="007C2947" w:rsidP="007474A8">
      <w:pPr>
        <w:spacing w:line="480" w:lineRule="auto"/>
        <w:pPrChange w:id="1" w:author="Johnson, Vinith" w:date="2020-10-26T17:05:00Z">
          <w:pPr/>
        </w:pPrChange>
      </w:pPr>
    </w:p>
    <w:p w14:paraId="7A9A53B7" w14:textId="0ABA65AB" w:rsidR="007C2947" w:rsidRPr="007C2947" w:rsidRDefault="007C2947" w:rsidP="007474A8">
      <w:pPr>
        <w:spacing w:line="480" w:lineRule="auto"/>
        <w:rPr>
          <w:rFonts w:ascii="Arial" w:eastAsia="Times New Roman" w:hAnsi="Arial" w:cs="Arial"/>
        </w:rPr>
        <w:pPrChange w:id="2" w:author="Johnson, Vinith" w:date="2020-10-26T17:05:00Z">
          <w:pPr/>
        </w:pPrChange>
      </w:pPr>
      <w:r>
        <w:rPr>
          <w:rFonts w:ascii="Arial" w:eastAsia="Times New Roman" w:hAnsi="Arial" w:cs="Arial"/>
        </w:rPr>
        <w:t xml:space="preserve">Patient </w:t>
      </w:r>
      <w:r w:rsidRPr="007C2947">
        <w:rPr>
          <w:rFonts w:ascii="Arial" w:eastAsia="Times New Roman" w:hAnsi="Arial" w:cs="Arial"/>
        </w:rPr>
        <w:t xml:space="preserve">recruited from a population referred for implantation of deep brain stimulators for </w:t>
      </w:r>
      <w:r>
        <w:rPr>
          <w:rFonts w:ascii="Arial" w:eastAsia="Times New Roman" w:hAnsi="Arial" w:cs="Arial"/>
        </w:rPr>
        <w:t>Dystonia</w:t>
      </w:r>
      <w:r w:rsidRPr="007C2947">
        <w:rPr>
          <w:rFonts w:ascii="Arial" w:eastAsia="Times New Roman" w:hAnsi="Arial" w:cs="Arial"/>
        </w:rPr>
        <w:t xml:space="preserve">. </w:t>
      </w:r>
      <w:r w:rsidR="00661D0F" w:rsidRPr="007C2947">
        <w:rPr>
          <w:rFonts w:ascii="Arial" w:eastAsia="Times New Roman" w:hAnsi="Arial" w:cs="Arial"/>
        </w:rPr>
        <w:t>Subject</w:t>
      </w:r>
      <w:r w:rsidR="00661D0F">
        <w:rPr>
          <w:rFonts w:ascii="Arial" w:eastAsia="Times New Roman" w:hAnsi="Arial" w:cs="Arial"/>
        </w:rPr>
        <w:t xml:space="preserve"> </w:t>
      </w:r>
      <w:r w:rsidR="00661D0F" w:rsidRPr="007C2947">
        <w:rPr>
          <w:rFonts w:ascii="Arial" w:eastAsia="Times New Roman" w:hAnsi="Arial" w:cs="Arial"/>
        </w:rPr>
        <w:t>was</w:t>
      </w:r>
      <w:r w:rsidRPr="007C2947">
        <w:rPr>
          <w:rFonts w:ascii="Arial" w:eastAsia="Times New Roman" w:hAnsi="Arial" w:cs="Arial"/>
        </w:rPr>
        <w:t xml:space="preserve"> evaluated by a movement disorders neurologist and met diagnostic criteria for PD1. Baseline motor function was evaluated using the Movement Disorders Society (MDS) Unified Parkinson’s Disease Rating Scale (UPDRS), parts I-IV. The motor subscale (UPDRS-III), was rated both “off” (12 </w:t>
      </w:r>
      <w:proofErr w:type="gramStart"/>
      <w:r w:rsidRPr="007C2947">
        <w:rPr>
          <w:rFonts w:ascii="Arial" w:eastAsia="Times New Roman" w:hAnsi="Arial" w:cs="Arial"/>
        </w:rPr>
        <w:t>hour</w:t>
      </w:r>
      <w:proofErr w:type="gramEnd"/>
      <w:r w:rsidRPr="007C2947">
        <w:rPr>
          <w:rFonts w:ascii="Arial" w:eastAsia="Times New Roman" w:hAnsi="Arial" w:cs="Arial"/>
        </w:rPr>
        <w:t xml:space="preserve"> after withdrawal of antiparkinsonian medication) and “on” (after a supratherapeutic dose of levodopa/carbidopa). Patients were evaluated by a neuropsychologist to exclude significant cognitive impairment or untreated mood disorder. Inclusion criteria were: Motor fluctuations with prominent rigidity and bradykinesia in the off medication state, baseline </w:t>
      </w:r>
      <w:del w:id="3" w:author="Johnson, Vinith" w:date="2020-10-26T17:02:00Z">
        <w:r w:rsidRPr="007C2947" w:rsidDel="00661D0F">
          <w:rPr>
            <w:rFonts w:ascii="Arial" w:eastAsia="Times New Roman" w:hAnsi="Arial" w:cs="Arial"/>
          </w:rPr>
          <w:delText>offmedication</w:delText>
        </w:r>
      </w:del>
      <w:ins w:id="4" w:author="Johnson, Vinith" w:date="2020-10-26T17:02:00Z">
        <w:r w:rsidR="00661D0F" w:rsidRPr="007C2947">
          <w:rPr>
            <w:rFonts w:ascii="Arial" w:eastAsia="Times New Roman" w:hAnsi="Arial" w:cs="Arial"/>
          </w:rPr>
          <w:t>off medication</w:t>
        </w:r>
      </w:ins>
      <w:r w:rsidRPr="007C2947">
        <w:rPr>
          <w:rFonts w:ascii="Arial" w:eastAsia="Times New Roman" w:hAnsi="Arial" w:cs="Arial"/>
        </w:rPr>
        <w:t xml:space="preserve"> UPDRS-III scores between 20 and 80, greater than 30% improvement in UPDRS-III on medication compared to off medication, and absence of significant cognitive impairment (score of 20 or above on Montreal Cognitive assessment). The study was approved by the hospital institutional review board (IRB) under a physician sponsored investigational device exemption (IDE), protocol # G180097. The study was registered at Clinical Trials.gov (NCT03582891). Patients provided written consent in accordance with the IRB and the Declaration of Helsinki. </w:t>
      </w:r>
    </w:p>
    <w:p w14:paraId="1BF762DE" w14:textId="0D8A87FF" w:rsidR="007C2947" w:rsidRPr="007C2947" w:rsidRDefault="007C2947" w:rsidP="007474A8">
      <w:pPr>
        <w:spacing w:line="480" w:lineRule="auto"/>
        <w:rPr>
          <w:rFonts w:ascii="Arial" w:hAnsi="Arial" w:cs="Arial"/>
        </w:rPr>
        <w:pPrChange w:id="5" w:author="Johnson, Vinith" w:date="2020-10-26T17:05:00Z">
          <w:pPr/>
        </w:pPrChange>
      </w:pPr>
    </w:p>
    <w:p w14:paraId="16900680" w14:textId="5FB88391" w:rsidR="007C2947" w:rsidRDefault="007C2947" w:rsidP="007474A8">
      <w:pPr>
        <w:spacing w:line="480" w:lineRule="auto"/>
        <w:rPr>
          <w:rFonts w:ascii="Arial" w:hAnsi="Arial" w:cs="Arial"/>
        </w:rPr>
        <w:pPrChange w:id="6" w:author="Johnson, Vinith" w:date="2020-10-26T17:05:00Z">
          <w:pPr/>
        </w:pPrChange>
      </w:pPr>
    </w:p>
    <w:p w14:paraId="449C3B40" w14:textId="6971E175" w:rsidR="007C2947" w:rsidRPr="007C2947" w:rsidRDefault="007C2947" w:rsidP="007474A8">
      <w:pPr>
        <w:spacing w:line="480" w:lineRule="auto"/>
        <w:rPr>
          <w:rFonts w:ascii="Arial" w:hAnsi="Arial" w:cs="Arial"/>
          <w:i/>
          <w:iCs/>
        </w:rPr>
        <w:pPrChange w:id="7" w:author="Johnson, Vinith" w:date="2020-10-26T17:05:00Z">
          <w:pPr/>
        </w:pPrChange>
      </w:pPr>
      <w:r w:rsidRPr="007C2947">
        <w:rPr>
          <w:rFonts w:ascii="Arial" w:hAnsi="Arial" w:cs="Arial"/>
          <w:i/>
          <w:iCs/>
        </w:rPr>
        <w:t xml:space="preserve">Surgery, device models and lead </w:t>
      </w:r>
      <w:commentRangeStart w:id="8"/>
      <w:r w:rsidRPr="007C2947">
        <w:rPr>
          <w:rFonts w:ascii="Arial" w:hAnsi="Arial" w:cs="Arial"/>
          <w:i/>
          <w:iCs/>
        </w:rPr>
        <w:t>localization</w:t>
      </w:r>
      <w:commentRangeEnd w:id="8"/>
      <w:r w:rsidR="00661D0F">
        <w:rPr>
          <w:rStyle w:val="CommentReference"/>
        </w:rPr>
        <w:commentReference w:id="8"/>
      </w:r>
      <w:r w:rsidRPr="007C2947">
        <w:rPr>
          <w:rFonts w:ascii="Arial" w:hAnsi="Arial" w:cs="Arial"/>
          <w:i/>
          <w:iCs/>
        </w:rPr>
        <w:t>:</w:t>
      </w:r>
    </w:p>
    <w:p w14:paraId="358C3ACC" w14:textId="77777777" w:rsidR="007C2947" w:rsidRPr="007C2947" w:rsidRDefault="007C2947" w:rsidP="007474A8">
      <w:pPr>
        <w:spacing w:line="480" w:lineRule="auto"/>
        <w:rPr>
          <w:rFonts w:ascii="Arial" w:hAnsi="Arial" w:cs="Arial"/>
        </w:rPr>
        <w:pPrChange w:id="9" w:author="Johnson, Vinith" w:date="2020-10-26T17:05:00Z">
          <w:pPr/>
        </w:pPrChange>
      </w:pPr>
    </w:p>
    <w:p w14:paraId="63A9A4C2" w14:textId="2B4881D4" w:rsidR="007C2947" w:rsidRDefault="00661D0F" w:rsidP="007474A8">
      <w:pPr>
        <w:spacing w:line="480" w:lineRule="auto"/>
        <w:rPr>
          <w:rFonts w:ascii="Arial" w:eastAsia="Times New Roman" w:hAnsi="Arial" w:cs="Arial"/>
        </w:rPr>
        <w:pPrChange w:id="10" w:author="Johnson, Vinith" w:date="2020-10-26T17:05:00Z">
          <w:pPr/>
        </w:pPrChange>
      </w:pPr>
      <w:ins w:id="11" w:author="Johnson, Vinith" w:date="2020-10-26T17:03:00Z">
        <w:r>
          <w:rPr>
            <w:rFonts w:ascii="Arial" w:eastAsia="Times New Roman" w:hAnsi="Arial" w:cs="Arial"/>
          </w:rPr>
          <w:lastRenderedPageBreak/>
          <w:t>Patient</w:t>
        </w:r>
      </w:ins>
      <w:del w:id="12" w:author="Johnson, Vinith" w:date="2020-10-26T17:03:00Z">
        <w:r w:rsidR="007C2947" w:rsidRPr="007C2947" w:rsidDel="00661D0F">
          <w:rPr>
            <w:rFonts w:ascii="Arial" w:eastAsia="Times New Roman" w:hAnsi="Arial" w:cs="Arial"/>
          </w:rPr>
          <w:delText>All patients</w:delText>
        </w:r>
      </w:del>
      <w:r w:rsidR="007C2947" w:rsidRPr="007C2947">
        <w:rPr>
          <w:rFonts w:ascii="Arial" w:eastAsia="Times New Roman" w:hAnsi="Arial" w:cs="Arial"/>
        </w:rPr>
        <w:t xml:space="preserve"> underwent bilateral placement of cylindrical quadripolar deep brain stimulator leads into the subthalamic nucleus (Medtronic model 3389, 1.5 mm contact length and 2.0 mm intercontact spacing), bilateral placement of paddle-type quadripolar cortical paddles into the subdural space to cover precentral gyrus (Medtronic model 0913025, 4 mm contact diameter and 10 mm intercontact spacing), and bilateral placement of investigational sensing implantable pulse generators (IPGs) in a pocket over the pectoralis muscle (Medtronic Summit RC+S model B35300R). The IPG and leads were connected by 60 cm lead extenders (Medtronic model 37087), two on each side (Figure </w:t>
      </w:r>
      <w:ins w:id="13" w:author="Johnson, Vinith" w:date="2020-10-26T17:05:00Z">
        <w:r w:rsidR="007474A8">
          <w:rPr>
            <w:rFonts w:ascii="Arial" w:eastAsia="Times New Roman" w:hAnsi="Arial" w:cs="Arial"/>
          </w:rPr>
          <w:t>#</w:t>
        </w:r>
      </w:ins>
      <w:del w:id="14" w:author="Johnson, Vinith" w:date="2020-10-26T17:05:00Z">
        <w:r w:rsidR="007C2947" w:rsidRPr="007C2947" w:rsidDel="007474A8">
          <w:rPr>
            <w:rFonts w:ascii="Arial" w:eastAsia="Times New Roman" w:hAnsi="Arial" w:cs="Arial"/>
          </w:rPr>
          <w:delText>1</w:delText>
        </w:r>
      </w:del>
      <w:r w:rsidR="007C2947" w:rsidRPr="007C2947">
        <w:rPr>
          <w:rFonts w:ascii="Arial" w:eastAsia="Times New Roman" w:hAnsi="Arial" w:cs="Arial"/>
        </w:rPr>
        <w:t xml:space="preserve">). STN leads were initialized as contacts 0 to 3 (0 is the deepest </w:t>
      </w:r>
      <w:proofErr w:type="gramStart"/>
      <w:r w:rsidR="007C2947" w:rsidRPr="007C2947">
        <w:rPr>
          <w:rFonts w:ascii="Arial" w:eastAsia="Times New Roman" w:hAnsi="Arial" w:cs="Arial"/>
        </w:rPr>
        <w:t>contact)(</w:t>
      </w:r>
      <w:proofErr w:type="gramEnd"/>
      <w:r w:rsidR="007C2947" w:rsidRPr="007C2947">
        <w:rPr>
          <w:rFonts w:ascii="Arial" w:eastAsia="Times New Roman" w:hAnsi="Arial" w:cs="Arial"/>
        </w:rPr>
        <w:t xml:space="preserve">Figure 2a). Cortical leads were initialized as contacts 8 to 11 (8 is the most posterior </w:t>
      </w:r>
      <w:proofErr w:type="gramStart"/>
      <w:r w:rsidR="007C2947" w:rsidRPr="007C2947">
        <w:rPr>
          <w:rFonts w:ascii="Arial" w:eastAsia="Times New Roman" w:hAnsi="Arial" w:cs="Arial"/>
        </w:rPr>
        <w:t>contact)(</w:t>
      </w:r>
      <w:proofErr w:type="gramEnd"/>
      <w:r w:rsidR="007C2947" w:rsidRPr="007C2947">
        <w:rPr>
          <w:rFonts w:ascii="Arial" w:eastAsia="Times New Roman" w:hAnsi="Arial" w:cs="Arial"/>
        </w:rPr>
        <w:t xml:space="preserve">Figure 2c). </w:t>
      </w:r>
    </w:p>
    <w:p w14:paraId="677E19F8" w14:textId="6BB7291D" w:rsidR="007C2947" w:rsidRDefault="007C2947" w:rsidP="007474A8">
      <w:pPr>
        <w:spacing w:line="480" w:lineRule="auto"/>
        <w:rPr>
          <w:rFonts w:ascii="Arial" w:eastAsia="Times New Roman" w:hAnsi="Arial" w:cs="Arial"/>
        </w:rPr>
        <w:pPrChange w:id="15" w:author="Johnson, Vinith" w:date="2020-10-26T17:05:00Z">
          <w:pPr/>
        </w:pPrChange>
      </w:pPr>
    </w:p>
    <w:p w14:paraId="5BCE3E95" w14:textId="44909A15" w:rsidR="007C2947" w:rsidRPr="007474A8" w:rsidRDefault="007C2947" w:rsidP="007474A8">
      <w:pPr>
        <w:spacing w:line="480" w:lineRule="auto"/>
        <w:rPr>
          <w:rFonts w:ascii="Arial" w:eastAsia="Times New Roman" w:hAnsi="Arial" w:cs="Arial"/>
          <w:rPrChange w:id="16" w:author="Johnson, Vinith" w:date="2020-10-26T17:05:00Z">
            <w:rPr>
              <w:rFonts w:ascii="Times New Roman" w:eastAsia="Times New Roman" w:hAnsi="Times New Roman" w:cs="Times New Roman"/>
            </w:rPr>
          </w:rPrChange>
        </w:rPr>
        <w:pPrChange w:id="17" w:author="Johnson, Vinith" w:date="2020-10-26T17:05:00Z">
          <w:pPr/>
        </w:pPrChange>
      </w:pPr>
      <w:r w:rsidRPr="007474A8">
        <w:rPr>
          <w:rFonts w:ascii="Arial" w:eastAsia="Times New Roman" w:hAnsi="Arial" w:cs="Arial"/>
          <w:rPrChange w:id="18" w:author="Johnson, Vinith" w:date="2020-10-26T17:05:00Z">
            <w:rPr>
              <w:rFonts w:ascii="Times New Roman" w:eastAsia="Times New Roman" w:hAnsi="Times New Roman" w:cs="Times New Roman"/>
            </w:rPr>
          </w:rPrChange>
        </w:rPr>
        <w:t>The surgical technique for placement of permanent subdural paddle leads during DBS implantation surgery was previously described in detail</w:t>
      </w:r>
      <w:ins w:id="19" w:author="Johnson, Vinith" w:date="2020-10-26T17:06:00Z">
        <w:r w:rsidR="0081258D">
          <w:rPr>
            <w:rFonts w:ascii="Arial" w:eastAsia="Times New Roman" w:hAnsi="Arial" w:cs="Arial"/>
          </w:rPr>
          <w:t>.</w:t>
        </w:r>
      </w:ins>
      <w:del w:id="20" w:author="Johnson, Vinith" w:date="2020-10-26T17:06:00Z">
        <w:r w:rsidRPr="007474A8" w:rsidDel="00EA27AB">
          <w:rPr>
            <w:rFonts w:ascii="Arial" w:eastAsia="Times New Roman" w:hAnsi="Arial" w:cs="Arial"/>
            <w:rPrChange w:id="21" w:author="Johnson, Vinith" w:date="2020-10-26T17:05:00Z">
              <w:rPr>
                <w:rFonts w:ascii="Times New Roman" w:eastAsia="Times New Roman" w:hAnsi="Times New Roman" w:cs="Times New Roman"/>
              </w:rPr>
            </w:rPrChange>
          </w:rPr>
          <w:delText>2</w:delText>
        </w:r>
      </w:del>
      <w:r w:rsidRPr="007474A8">
        <w:rPr>
          <w:rFonts w:ascii="Arial" w:eastAsia="Times New Roman" w:hAnsi="Arial" w:cs="Arial"/>
          <w:rPrChange w:id="22" w:author="Johnson, Vinith" w:date="2020-10-26T17:05:00Z">
            <w:rPr>
              <w:rFonts w:ascii="Times New Roman" w:eastAsia="Times New Roman" w:hAnsi="Times New Roman" w:cs="Times New Roman"/>
            </w:rPr>
          </w:rPrChange>
        </w:rPr>
        <w:t xml:space="preserve"> . Briefly, the paddle lead was placed in the subdural space through the same frontal burr hole used for the subthalamic lead. At least one contact covered the posterior precentral gyrus (presumed primary motor cortex), approximately 3 cm from the midline on the medial aspect of the hand knob. Adequate localization of the </w:t>
      </w:r>
      <w:proofErr w:type="spellStart"/>
      <w:r w:rsidRPr="007474A8">
        <w:rPr>
          <w:rFonts w:ascii="Arial" w:eastAsia="Times New Roman" w:hAnsi="Arial" w:cs="Arial"/>
          <w:rPrChange w:id="23" w:author="Johnson, Vinith" w:date="2020-10-26T17:05:00Z">
            <w:rPr>
              <w:rFonts w:ascii="Times New Roman" w:eastAsia="Times New Roman" w:hAnsi="Times New Roman" w:cs="Times New Roman"/>
            </w:rPr>
          </w:rPrChange>
        </w:rPr>
        <w:t>ECoG</w:t>
      </w:r>
      <w:proofErr w:type="spellEnd"/>
      <w:r w:rsidRPr="007474A8">
        <w:rPr>
          <w:rFonts w:ascii="Arial" w:eastAsia="Times New Roman" w:hAnsi="Arial" w:cs="Arial"/>
          <w:rPrChange w:id="24" w:author="Johnson, Vinith" w:date="2020-10-26T17:05:00Z">
            <w:rPr>
              <w:rFonts w:ascii="Times New Roman" w:eastAsia="Times New Roman" w:hAnsi="Times New Roman" w:cs="Times New Roman"/>
            </w:rPr>
          </w:rPrChange>
        </w:rPr>
        <w:t xml:space="preserve"> strip was confirmed using intraoperative CT computationally merged to the patient’s preoperative MRI3 (Stealth8 Cranial software, Medtronic Inc.) Functional localization of the </w:t>
      </w:r>
      <w:proofErr w:type="spellStart"/>
      <w:r w:rsidRPr="007474A8">
        <w:rPr>
          <w:rFonts w:ascii="Arial" w:eastAsia="Times New Roman" w:hAnsi="Arial" w:cs="Arial"/>
          <w:rPrChange w:id="25" w:author="Johnson, Vinith" w:date="2020-10-26T17:05:00Z">
            <w:rPr>
              <w:rFonts w:ascii="Times New Roman" w:eastAsia="Times New Roman" w:hAnsi="Times New Roman" w:cs="Times New Roman"/>
            </w:rPr>
          </w:rPrChange>
        </w:rPr>
        <w:t>ECoG</w:t>
      </w:r>
      <w:proofErr w:type="spellEnd"/>
      <w:r w:rsidRPr="007474A8">
        <w:rPr>
          <w:rFonts w:ascii="Arial" w:eastAsia="Times New Roman" w:hAnsi="Arial" w:cs="Arial"/>
          <w:rPrChange w:id="26" w:author="Johnson, Vinith" w:date="2020-10-26T17:05:00Z">
            <w:rPr>
              <w:rFonts w:ascii="Times New Roman" w:eastAsia="Times New Roman" w:hAnsi="Times New Roman" w:cs="Times New Roman"/>
            </w:rPr>
          </w:rPrChange>
        </w:rPr>
        <w:t xml:space="preserve"> strip was verified by reversal of the N20 somatosensory-evoked potential from median nerve stimulation (Figure </w:t>
      </w:r>
      <w:ins w:id="27" w:author="Johnson, Vinith" w:date="2020-10-26T17:06:00Z">
        <w:r w:rsidR="0081258D">
          <w:rPr>
            <w:rFonts w:ascii="Arial" w:eastAsia="Times New Roman" w:hAnsi="Arial" w:cs="Arial"/>
          </w:rPr>
          <w:t>#</w:t>
        </w:r>
      </w:ins>
      <w:del w:id="28" w:author="Johnson, Vinith" w:date="2020-10-26T17:06:00Z">
        <w:r w:rsidRPr="007474A8" w:rsidDel="0081258D">
          <w:rPr>
            <w:rFonts w:ascii="Arial" w:eastAsia="Times New Roman" w:hAnsi="Arial" w:cs="Arial"/>
            <w:rPrChange w:id="29" w:author="Johnson, Vinith" w:date="2020-10-26T17:05:00Z">
              <w:rPr>
                <w:rFonts w:ascii="Times New Roman" w:eastAsia="Times New Roman" w:hAnsi="Times New Roman" w:cs="Times New Roman"/>
              </w:rPr>
            </w:rPrChange>
          </w:rPr>
          <w:delText>2b</w:delText>
        </w:r>
      </w:del>
      <w:r w:rsidRPr="007474A8">
        <w:rPr>
          <w:rFonts w:ascii="Arial" w:eastAsia="Times New Roman" w:hAnsi="Arial" w:cs="Arial"/>
          <w:rPrChange w:id="30" w:author="Johnson, Vinith" w:date="2020-10-26T17:05:00Z">
            <w:rPr>
              <w:rFonts w:ascii="Times New Roman" w:eastAsia="Times New Roman" w:hAnsi="Times New Roman" w:cs="Times New Roman"/>
            </w:rPr>
          </w:rPrChange>
        </w:rPr>
        <w:t xml:space="preserve">). The exiting wire from the cortical contact array was secured to the skull with a titanium miniplate. </w:t>
      </w:r>
    </w:p>
    <w:p w14:paraId="6CB13E8F" w14:textId="0D6BF3B6" w:rsidR="007C2947" w:rsidRPr="0081258D" w:rsidRDefault="007C2947" w:rsidP="007474A8">
      <w:pPr>
        <w:spacing w:line="480" w:lineRule="auto"/>
        <w:rPr>
          <w:rFonts w:ascii="Arial" w:eastAsia="Times New Roman" w:hAnsi="Arial" w:cs="Arial"/>
        </w:rPr>
        <w:pPrChange w:id="31" w:author="Johnson, Vinith" w:date="2020-10-26T17:05:00Z">
          <w:pPr/>
        </w:pPrChange>
      </w:pPr>
    </w:p>
    <w:p w14:paraId="79E852D1" w14:textId="77777777" w:rsidR="007C2947" w:rsidRPr="0081258D" w:rsidRDefault="007C2947" w:rsidP="007474A8">
      <w:pPr>
        <w:spacing w:line="480" w:lineRule="auto"/>
        <w:rPr>
          <w:rFonts w:ascii="Arial" w:eastAsia="Times New Roman" w:hAnsi="Arial" w:cs="Arial"/>
          <w:rPrChange w:id="32" w:author="Johnson, Vinith" w:date="2020-10-26T17:07:00Z">
            <w:rPr>
              <w:rFonts w:ascii="Times New Roman" w:eastAsia="Times New Roman" w:hAnsi="Times New Roman" w:cs="Times New Roman"/>
            </w:rPr>
          </w:rPrChange>
        </w:rPr>
        <w:pPrChange w:id="33" w:author="Johnson, Vinith" w:date="2020-10-26T17:05:00Z">
          <w:pPr/>
        </w:pPrChange>
      </w:pPr>
      <w:r w:rsidRPr="0081258D">
        <w:rPr>
          <w:rFonts w:ascii="Arial" w:eastAsia="Times New Roman" w:hAnsi="Arial" w:cs="Arial"/>
          <w:rPrChange w:id="34" w:author="Johnson, Vinith" w:date="2020-10-26T17:07:00Z">
            <w:rPr>
              <w:rFonts w:ascii="Times New Roman" w:eastAsia="Times New Roman" w:hAnsi="Times New Roman" w:cs="Times New Roman"/>
            </w:rPr>
          </w:rPrChange>
        </w:rPr>
        <w:t xml:space="preserve">The subthalamic lead was placed using frame-based </w:t>
      </w:r>
      <w:proofErr w:type="spellStart"/>
      <w:r w:rsidRPr="0081258D">
        <w:rPr>
          <w:rFonts w:ascii="Arial" w:eastAsia="Times New Roman" w:hAnsi="Arial" w:cs="Arial"/>
          <w:rPrChange w:id="35" w:author="Johnson, Vinith" w:date="2020-10-26T17:07:00Z">
            <w:rPr>
              <w:rFonts w:ascii="Times New Roman" w:eastAsia="Times New Roman" w:hAnsi="Times New Roman" w:cs="Times New Roman"/>
            </w:rPr>
          </w:rPrChange>
        </w:rPr>
        <w:t>stereotaxy</w:t>
      </w:r>
      <w:proofErr w:type="spellEnd"/>
      <w:r w:rsidRPr="0081258D">
        <w:rPr>
          <w:rFonts w:ascii="Arial" w:eastAsia="Times New Roman" w:hAnsi="Arial" w:cs="Arial"/>
          <w:rPrChange w:id="36" w:author="Johnson, Vinith" w:date="2020-10-26T17:07:00Z">
            <w:rPr>
              <w:rFonts w:ascii="Times New Roman" w:eastAsia="Times New Roman" w:hAnsi="Times New Roman" w:cs="Times New Roman"/>
            </w:rPr>
          </w:rPrChange>
        </w:rPr>
        <w:t xml:space="preserve"> and confirmed by microelectrode recording in the awake state using standard methods</w:t>
      </w:r>
      <w:proofErr w:type="gramStart"/>
      <w:r w:rsidRPr="0081258D">
        <w:rPr>
          <w:rFonts w:ascii="Arial" w:eastAsia="Times New Roman" w:hAnsi="Arial" w:cs="Arial"/>
          <w:rPrChange w:id="37" w:author="Johnson, Vinith" w:date="2020-10-26T17:07:00Z">
            <w:rPr>
              <w:rFonts w:ascii="Times New Roman" w:eastAsia="Times New Roman" w:hAnsi="Times New Roman" w:cs="Times New Roman"/>
            </w:rPr>
          </w:rPrChange>
        </w:rPr>
        <w:t>4 .</w:t>
      </w:r>
      <w:proofErr w:type="gramEnd"/>
      <w:r w:rsidRPr="0081258D">
        <w:rPr>
          <w:rFonts w:ascii="Arial" w:eastAsia="Times New Roman" w:hAnsi="Arial" w:cs="Arial"/>
          <w:rPrChange w:id="38" w:author="Johnson, Vinith" w:date="2020-10-26T17:07:00Z">
            <w:rPr>
              <w:rFonts w:ascii="Times New Roman" w:eastAsia="Times New Roman" w:hAnsi="Times New Roman" w:cs="Times New Roman"/>
            </w:rPr>
          </w:rPrChange>
        </w:rPr>
        <w:t xml:space="preserve"> Proper location in the motor territory of the STN was verified by eliciting movement-related single-cell discharge patterns. The DBS lead was placed with the middle two contacts in the dorsal (motor) STN, the most superior contact dorsal to the STN, and the most inferior contact in ventral STN (Figure 2a). The free ends of the cortical and subthalamic leads were coiled under the ipsilateral parietal scalp. The remaining hardware was placed under general anesthesia. The free ends of the cortical and subthalamic leads were connected to the lead extenders, which were tunneled down the neck to the IPG. Each IPG was connected to the ipsilateral cortical and STN leads. Medical adhesive was placed at the junction of the lead extenders and IPG to reduce contamination of neural signals by EKG artifacts. Two months postoperatively, locations of leads were again verified, by postoperative CT computationally merged to the patient’s preoperative MRI using Stealth8 Cranial software (Figure 2c)</w:t>
      </w:r>
    </w:p>
    <w:p w14:paraId="0171562D" w14:textId="60BE0593" w:rsidR="007C2947" w:rsidRPr="007C2947" w:rsidRDefault="007C2947" w:rsidP="007474A8">
      <w:pPr>
        <w:spacing w:line="480" w:lineRule="auto"/>
        <w:rPr>
          <w:rFonts w:ascii="Arial" w:eastAsia="Times New Roman" w:hAnsi="Arial" w:cs="Arial"/>
          <w:i/>
          <w:iCs/>
        </w:rPr>
        <w:pPrChange w:id="39" w:author="Johnson, Vinith" w:date="2020-10-26T17:05:00Z">
          <w:pPr/>
        </w:pPrChange>
      </w:pPr>
    </w:p>
    <w:p w14:paraId="659B81AD" w14:textId="77777777" w:rsidR="007C2947" w:rsidRPr="007C2947" w:rsidRDefault="007C2947" w:rsidP="007474A8">
      <w:pPr>
        <w:spacing w:line="480" w:lineRule="auto"/>
        <w:rPr>
          <w:rFonts w:ascii="Times New Roman" w:eastAsia="Times New Roman" w:hAnsi="Times New Roman" w:cs="Times New Roman"/>
          <w:i/>
          <w:iCs/>
          <w:sz w:val="28"/>
          <w:szCs w:val="28"/>
        </w:rPr>
        <w:pPrChange w:id="40" w:author="Johnson, Vinith" w:date="2020-10-26T17:05:00Z">
          <w:pPr/>
        </w:pPrChange>
      </w:pPr>
      <w:r w:rsidRPr="007C2947">
        <w:rPr>
          <w:rFonts w:ascii="Times New Roman" w:eastAsia="Times New Roman" w:hAnsi="Times New Roman" w:cs="Times New Roman"/>
          <w:i/>
          <w:iCs/>
          <w:sz w:val="28"/>
          <w:szCs w:val="28"/>
        </w:rPr>
        <w:t xml:space="preserve">RC+S device characteristics and programming. </w:t>
      </w:r>
    </w:p>
    <w:p w14:paraId="136B69C3" w14:textId="77777777" w:rsidR="007C2947" w:rsidRDefault="007C2947" w:rsidP="007474A8">
      <w:pPr>
        <w:spacing w:line="480" w:lineRule="auto"/>
        <w:rPr>
          <w:rFonts w:ascii="Times New Roman" w:eastAsia="Times New Roman" w:hAnsi="Times New Roman" w:cs="Times New Roman"/>
        </w:rPr>
        <w:pPrChange w:id="41" w:author="Johnson, Vinith" w:date="2020-10-26T17:05:00Z">
          <w:pPr/>
        </w:pPrChange>
      </w:pPr>
    </w:p>
    <w:p w14:paraId="6C40678C" w14:textId="02280CAD" w:rsidR="007C2947" w:rsidRPr="00476FFB" w:rsidRDefault="007C2947" w:rsidP="007474A8">
      <w:pPr>
        <w:spacing w:line="480" w:lineRule="auto"/>
        <w:rPr>
          <w:rFonts w:ascii="Arial" w:eastAsia="Times New Roman" w:hAnsi="Arial" w:cs="Arial"/>
          <w:rPrChange w:id="42" w:author="Johnson, Vinith" w:date="2020-10-26T17:07:00Z">
            <w:rPr>
              <w:rFonts w:ascii="Times New Roman" w:eastAsia="Times New Roman" w:hAnsi="Times New Roman" w:cs="Times New Roman"/>
            </w:rPr>
          </w:rPrChange>
        </w:rPr>
        <w:pPrChange w:id="43" w:author="Johnson, Vinith" w:date="2020-10-26T17:05:00Z">
          <w:pPr/>
        </w:pPrChange>
      </w:pPr>
      <w:r w:rsidRPr="00476FFB">
        <w:rPr>
          <w:rFonts w:ascii="Arial" w:eastAsia="Times New Roman" w:hAnsi="Arial" w:cs="Arial"/>
          <w:rPrChange w:id="44" w:author="Johnson, Vinith" w:date="2020-10-26T17:07:00Z">
            <w:rPr>
              <w:rFonts w:ascii="Times New Roman" w:eastAsia="Times New Roman" w:hAnsi="Times New Roman" w:cs="Times New Roman"/>
            </w:rPr>
          </w:rPrChange>
        </w:rPr>
        <w:t xml:space="preserve">The Summit RC+S is an investigational rechargeable bidirectional neural interface that offers the researcher a great degree of flexibility through access to the device’s application programming interface (API)5,6. It is a 16-channel device that can simultaneously stream four bipolar time domain channels (250/500Hz) or two channels at 1000Hz. It can simultaneously provide standard therapeutic stimulation on up to two </w:t>
      </w:r>
      <w:r w:rsidRPr="00476FFB">
        <w:rPr>
          <w:rFonts w:ascii="Arial" w:eastAsia="Times New Roman" w:hAnsi="Arial" w:cs="Arial"/>
          <w:rPrChange w:id="45" w:author="Johnson, Vinith" w:date="2020-10-26T17:07:00Z">
            <w:rPr>
              <w:rFonts w:ascii="Times New Roman" w:eastAsia="Times New Roman" w:hAnsi="Times New Roman" w:cs="Times New Roman"/>
            </w:rPr>
          </w:rPrChange>
        </w:rPr>
        <w:lastRenderedPageBreak/>
        <w:t xml:space="preserve">quadripolar </w:t>
      </w:r>
      <w:proofErr w:type="gramStart"/>
      <w:r w:rsidRPr="00476FFB">
        <w:rPr>
          <w:rFonts w:ascii="Arial" w:eastAsia="Times New Roman" w:hAnsi="Arial" w:cs="Arial"/>
          <w:rPrChange w:id="46" w:author="Johnson, Vinith" w:date="2020-10-26T17:07:00Z">
            <w:rPr>
              <w:rFonts w:ascii="Times New Roman" w:eastAsia="Times New Roman" w:hAnsi="Times New Roman" w:cs="Times New Roman"/>
            </w:rPr>
          </w:rPrChange>
        </w:rPr>
        <w:t>leads, and</w:t>
      </w:r>
      <w:proofErr w:type="gramEnd"/>
      <w:r w:rsidRPr="00476FFB">
        <w:rPr>
          <w:rFonts w:ascii="Arial" w:eastAsia="Times New Roman" w:hAnsi="Arial" w:cs="Arial"/>
          <w:rPrChange w:id="47" w:author="Johnson, Vinith" w:date="2020-10-26T17:07:00Z">
            <w:rPr>
              <w:rFonts w:ascii="Times New Roman" w:eastAsia="Times New Roman" w:hAnsi="Times New Roman" w:cs="Times New Roman"/>
            </w:rPr>
          </w:rPrChange>
        </w:rPr>
        <w:t xml:space="preserve"> can also perform adaptive deep brain stimulation using algorithms programmed on the device (“embedded” mode) or algorithms on an external computer, through (which was not certified by peer review) is the author/funder. All rights reserved. In addition to voltage time series data, RC+S can stream up to 8 predefined “power channels” (spectral power within a predefined frequency band), event markers, stimulation parameters, embedded adaptive DBS performance parameters, and triaxial accelerometry from an embedded accelerometer</w:t>
      </w:r>
      <w:ins w:id="48" w:author="Johnson, Vinith" w:date="2020-10-26T17:07:00Z">
        <w:r w:rsidR="00476FFB" w:rsidRPr="00476FFB">
          <w:rPr>
            <w:rFonts w:ascii="Arial" w:eastAsia="Times New Roman" w:hAnsi="Arial" w:cs="Arial"/>
            <w:rPrChange w:id="49" w:author="Johnson, Vinith" w:date="2020-10-26T17:07:00Z">
              <w:rPr>
                <w:rFonts w:ascii="Times New Roman" w:eastAsia="Times New Roman" w:hAnsi="Times New Roman" w:cs="Times New Roman"/>
              </w:rPr>
            </w:rPrChange>
          </w:rPr>
          <w:t>.</w:t>
        </w:r>
      </w:ins>
    </w:p>
    <w:p w14:paraId="74E8B6BC" w14:textId="77777777" w:rsidR="007C2947" w:rsidRPr="007C2947" w:rsidRDefault="007C2947" w:rsidP="007474A8">
      <w:pPr>
        <w:spacing w:line="480" w:lineRule="auto"/>
        <w:rPr>
          <w:rFonts w:ascii="Arial" w:eastAsia="Times New Roman" w:hAnsi="Arial" w:cs="Arial"/>
        </w:rPr>
        <w:pPrChange w:id="50" w:author="Johnson, Vinith" w:date="2020-10-26T17:05:00Z">
          <w:pPr/>
        </w:pPrChange>
      </w:pPr>
    </w:p>
    <w:p w14:paraId="36456047" w14:textId="1243C248" w:rsidR="007C2947" w:rsidRPr="00476FFB" w:rsidRDefault="007C2947" w:rsidP="007474A8">
      <w:pPr>
        <w:spacing w:line="480" w:lineRule="auto"/>
        <w:rPr>
          <w:rFonts w:ascii="Arial" w:hAnsi="Arial" w:cs="Arial"/>
          <w:rPrChange w:id="51" w:author="Johnson, Vinith" w:date="2020-10-26T17:07:00Z">
            <w:rPr/>
          </w:rPrChange>
        </w:rPr>
        <w:pPrChange w:id="52" w:author="Johnson, Vinith" w:date="2020-10-26T17:05:00Z">
          <w:pPr/>
        </w:pPrChange>
      </w:pPr>
    </w:p>
    <w:p w14:paraId="3AA99680" w14:textId="21F254CF" w:rsidR="001F62C1" w:rsidRDefault="007C2947" w:rsidP="007474A8">
      <w:pPr>
        <w:spacing w:line="480" w:lineRule="auto"/>
        <w:rPr>
          <w:rFonts w:ascii="Arial" w:eastAsia="Times New Roman" w:hAnsi="Arial" w:cs="Arial"/>
        </w:rPr>
      </w:pPr>
      <w:r w:rsidRPr="00476FFB">
        <w:rPr>
          <w:rFonts w:ascii="Arial" w:eastAsia="Times New Roman" w:hAnsi="Arial" w:cs="Arial"/>
          <w:rPrChange w:id="53" w:author="Johnson, Vinith" w:date="2020-10-26T17:07:00Z">
            <w:rPr>
              <w:rFonts w:ascii="Times New Roman" w:eastAsia="Times New Roman" w:hAnsi="Times New Roman" w:cs="Times New Roman"/>
            </w:rPr>
          </w:rPrChange>
        </w:rPr>
        <w:t>For all research functions including configuring and initiating sensing, and embedded or distributed adaptive DBS, investigators control the device by writing software in C# within the device API, accessed using a “research development kit” (RDK, Medtronic model 4NR013) provided by the manufacturer. We wrote two graphical user interface (GUI)-based applications to configure and initiate streaming data from one or two RC+S devices simultaneously. One application is used by the research team and allows configuration of sensing parameters and streaming data in-clinic. The other application is “patient facing” and contains a simplified application that allows the patient to control streaming in a home environment and report symptoms or medications taken</w:t>
      </w:r>
      <w:r w:rsidR="001F62C1">
        <w:rPr>
          <w:rFonts w:ascii="Arial" w:eastAsia="Times New Roman" w:hAnsi="Arial" w:cs="Arial"/>
        </w:rPr>
        <w:t>.</w:t>
      </w:r>
    </w:p>
    <w:p w14:paraId="68AC4E6E" w14:textId="77777777" w:rsidR="001F62C1" w:rsidRDefault="001F62C1" w:rsidP="001F62C1">
      <w:pPr>
        <w:spacing w:line="480" w:lineRule="auto"/>
        <w:rPr>
          <w:rFonts w:ascii="Arial" w:eastAsia="Times New Roman" w:hAnsi="Arial" w:cs="Arial"/>
        </w:rPr>
      </w:pPr>
    </w:p>
    <w:p w14:paraId="07D5338D" w14:textId="58547216" w:rsidR="007C2947" w:rsidRPr="00476FFB" w:rsidRDefault="007C2947" w:rsidP="001F62C1">
      <w:pPr>
        <w:spacing w:line="480" w:lineRule="auto"/>
        <w:rPr>
          <w:ins w:id="54" w:author="Johnson, Vinith" w:date="2020-10-26T17:07:00Z"/>
          <w:rFonts w:ascii="Arial" w:eastAsia="Times New Roman" w:hAnsi="Arial" w:cs="Arial"/>
          <w:rPrChange w:id="55" w:author="Johnson, Vinith" w:date="2020-10-26T17:07:00Z">
            <w:rPr>
              <w:ins w:id="56" w:author="Johnson, Vinith" w:date="2020-10-26T17:07:00Z"/>
              <w:rFonts w:ascii="Times New Roman" w:eastAsia="Times New Roman" w:hAnsi="Times New Roman" w:cs="Times New Roman"/>
            </w:rPr>
          </w:rPrChange>
        </w:rPr>
      </w:pPr>
      <w:r w:rsidRPr="00476FFB">
        <w:rPr>
          <w:rFonts w:ascii="Arial" w:eastAsia="Times New Roman" w:hAnsi="Arial" w:cs="Arial"/>
          <w:rPrChange w:id="57" w:author="Johnson, Vinith" w:date="2020-10-26T17:07:00Z">
            <w:rPr>
              <w:rFonts w:ascii="Times New Roman" w:eastAsia="Times New Roman" w:hAnsi="Times New Roman" w:cs="Times New Roman"/>
            </w:rPr>
          </w:rPrChange>
        </w:rPr>
        <w:t xml:space="preserve"> Applications rely on a dynamic linked library (DLL), supplied by Medtronic, Inc., that is specific for Microsoft Windows operating systems and Intel processor platform. The DLL provides the API to investigators and is not compatible with streaming data to mobile devices. Both applications are available at https://openmind-consortium.github.io. We </w:t>
      </w:r>
      <w:r w:rsidRPr="00476FFB">
        <w:rPr>
          <w:rFonts w:ascii="Arial" w:eastAsia="Times New Roman" w:hAnsi="Arial" w:cs="Arial"/>
          <w:rPrChange w:id="58" w:author="Johnson, Vinith" w:date="2020-10-26T17:07:00Z">
            <w:rPr>
              <w:rFonts w:ascii="Times New Roman" w:eastAsia="Times New Roman" w:hAnsi="Times New Roman" w:cs="Times New Roman"/>
            </w:rPr>
          </w:rPrChange>
        </w:rPr>
        <w:lastRenderedPageBreak/>
        <w:t>wrote and documented software in compliance with FDA code of federal regulation CFR 820.30, which specifies design controls for implantable human devices. Figure 1 provides a schematic of the data streaming configuration</w:t>
      </w:r>
      <w:ins w:id="59" w:author="Johnson, Vinith" w:date="2020-10-26T17:07:00Z">
        <w:r w:rsidR="00476FFB" w:rsidRPr="00476FFB">
          <w:rPr>
            <w:rFonts w:ascii="Arial" w:eastAsia="Times New Roman" w:hAnsi="Arial" w:cs="Arial"/>
            <w:rPrChange w:id="60" w:author="Johnson, Vinith" w:date="2020-10-26T17:07:00Z">
              <w:rPr>
                <w:rFonts w:ascii="Times New Roman" w:eastAsia="Times New Roman" w:hAnsi="Times New Roman" w:cs="Times New Roman"/>
              </w:rPr>
            </w:rPrChange>
          </w:rPr>
          <w:t>.</w:t>
        </w:r>
      </w:ins>
    </w:p>
    <w:p w14:paraId="24B1350D" w14:textId="3D4CF9A2" w:rsidR="00476FFB" w:rsidRDefault="00476FFB" w:rsidP="007474A8">
      <w:pPr>
        <w:spacing w:line="480" w:lineRule="auto"/>
        <w:rPr>
          <w:ins w:id="61" w:author="Johnson, Vinith" w:date="2020-10-26T17:07:00Z"/>
          <w:rFonts w:ascii="Times New Roman" w:eastAsia="Times New Roman" w:hAnsi="Times New Roman" w:cs="Times New Roman"/>
        </w:rPr>
      </w:pPr>
    </w:p>
    <w:p w14:paraId="4D118162" w14:textId="77777777" w:rsidR="00476FFB" w:rsidRPr="007C2947" w:rsidRDefault="00476FFB" w:rsidP="007474A8">
      <w:pPr>
        <w:spacing w:line="480" w:lineRule="auto"/>
        <w:rPr>
          <w:rFonts w:ascii="Times New Roman" w:eastAsia="Times New Roman" w:hAnsi="Times New Roman" w:cs="Times New Roman"/>
        </w:rPr>
        <w:pPrChange w:id="62" w:author="Johnson, Vinith" w:date="2020-10-26T17:05:00Z">
          <w:pPr/>
        </w:pPrChange>
      </w:pPr>
    </w:p>
    <w:p w14:paraId="09B8232B" w14:textId="77777777" w:rsidR="007C2947" w:rsidRPr="006272A3" w:rsidRDefault="007C2947" w:rsidP="007474A8">
      <w:pPr>
        <w:spacing w:line="480" w:lineRule="auto"/>
        <w:rPr>
          <w:rFonts w:ascii="Arial" w:eastAsia="Times New Roman" w:hAnsi="Arial" w:cs="Arial"/>
          <w:i/>
          <w:iCs/>
          <w:sz w:val="28"/>
          <w:szCs w:val="28"/>
        </w:rPr>
        <w:pPrChange w:id="63" w:author="Johnson, Vinith" w:date="2020-10-26T17:05:00Z">
          <w:pPr/>
        </w:pPrChange>
      </w:pPr>
      <w:r w:rsidRPr="007C2947">
        <w:rPr>
          <w:rFonts w:ascii="Arial" w:eastAsia="Times New Roman" w:hAnsi="Arial" w:cs="Arial"/>
          <w:i/>
          <w:iCs/>
          <w:sz w:val="28"/>
          <w:szCs w:val="28"/>
        </w:rPr>
        <w:t>In-clinic data recording in defined on/off states.</w:t>
      </w:r>
    </w:p>
    <w:p w14:paraId="7A380DE1" w14:textId="77777777" w:rsidR="007C2947" w:rsidRPr="006272A3" w:rsidRDefault="007C2947" w:rsidP="007474A8">
      <w:pPr>
        <w:spacing w:line="480" w:lineRule="auto"/>
        <w:rPr>
          <w:rFonts w:ascii="Arial" w:eastAsia="Times New Roman" w:hAnsi="Arial" w:cs="Arial"/>
        </w:rPr>
        <w:pPrChange w:id="64" w:author="Johnson, Vinith" w:date="2020-10-26T17:05:00Z">
          <w:pPr/>
        </w:pPrChange>
      </w:pPr>
    </w:p>
    <w:p w14:paraId="57A173AD" w14:textId="03FA5006" w:rsidR="007C2947" w:rsidRPr="006272A3" w:rsidRDefault="007C2947" w:rsidP="007474A8">
      <w:pPr>
        <w:spacing w:line="480" w:lineRule="auto"/>
        <w:rPr>
          <w:rFonts w:ascii="Arial" w:eastAsia="Times New Roman" w:hAnsi="Arial" w:cs="Arial"/>
        </w:rPr>
        <w:pPrChange w:id="65" w:author="Johnson, Vinith" w:date="2020-10-26T17:05:00Z">
          <w:pPr/>
        </w:pPrChange>
      </w:pPr>
      <w:r w:rsidRPr="007C2947">
        <w:rPr>
          <w:rFonts w:ascii="Arial" w:eastAsia="Times New Roman" w:hAnsi="Arial" w:cs="Arial"/>
        </w:rPr>
        <w:t xml:space="preserve"> STN and cortical field potentials were sampled at 500 Hz in clinic three weeks postoperatively in both “on” and “off states (during which levodopa medication was withdrawn for at least 12 hours), and a movement disorders neurologist administered the UPDRS-III rating scale in both states. The </w:t>
      </w:r>
      <w:proofErr w:type="gramStart"/>
      <w:r w:rsidRPr="007C2947">
        <w:rPr>
          <w:rFonts w:ascii="Arial" w:eastAsia="Times New Roman" w:hAnsi="Arial" w:cs="Arial"/>
        </w:rPr>
        <w:t>three week</w:t>
      </w:r>
      <w:proofErr w:type="gramEnd"/>
      <w:r w:rsidRPr="007C2947">
        <w:rPr>
          <w:rFonts w:ascii="Arial" w:eastAsia="Times New Roman" w:hAnsi="Arial" w:cs="Arial"/>
        </w:rPr>
        <w:t xml:space="preserve"> time point was chosen to allow recovery from the “microlesion” effect of lead insertion7,8, but prior to initiating chronic therapeutic stimulation at 1 month after surgery. Recordings were done at rest, and during a binary choice iPad reaching task which has been previously described</w:t>
      </w:r>
      <w:proofErr w:type="gramStart"/>
      <w:r w:rsidRPr="007C2947">
        <w:rPr>
          <w:rFonts w:ascii="Arial" w:eastAsia="Times New Roman" w:hAnsi="Arial" w:cs="Arial"/>
        </w:rPr>
        <w:t>9 .</w:t>
      </w:r>
      <w:proofErr w:type="gramEnd"/>
      <w:r w:rsidRPr="007C2947">
        <w:rPr>
          <w:rFonts w:ascii="Arial" w:eastAsia="Times New Roman" w:hAnsi="Arial" w:cs="Arial"/>
        </w:rPr>
        <w:t xml:space="preserve"> Rest recordings were one to two minutes long, and iPad reaching task recordings were 3-5 minutes long</w:t>
      </w:r>
    </w:p>
    <w:p w14:paraId="34DCBAE4" w14:textId="12FA85F6" w:rsidR="0038433F" w:rsidRPr="006272A3" w:rsidRDefault="0038433F" w:rsidP="007474A8">
      <w:pPr>
        <w:spacing w:line="480" w:lineRule="auto"/>
        <w:rPr>
          <w:rFonts w:ascii="Arial" w:eastAsia="Times New Roman" w:hAnsi="Arial" w:cs="Arial"/>
        </w:rPr>
        <w:pPrChange w:id="66" w:author="Johnson, Vinith" w:date="2020-10-26T17:05:00Z">
          <w:pPr/>
        </w:pPrChange>
      </w:pPr>
    </w:p>
    <w:p w14:paraId="1621FCC9" w14:textId="30EB786C" w:rsidR="0038433F" w:rsidRPr="006272A3" w:rsidRDefault="0038433F" w:rsidP="007474A8">
      <w:pPr>
        <w:spacing w:line="480" w:lineRule="auto"/>
        <w:rPr>
          <w:rFonts w:ascii="Arial" w:eastAsia="Times New Roman" w:hAnsi="Arial" w:cs="Arial"/>
          <w:i/>
          <w:iCs/>
          <w:sz w:val="28"/>
          <w:szCs w:val="28"/>
        </w:rPr>
        <w:pPrChange w:id="67" w:author="Johnson, Vinith" w:date="2020-10-26T17:05:00Z">
          <w:pPr/>
        </w:pPrChange>
      </w:pPr>
      <w:r w:rsidRPr="0038433F">
        <w:rPr>
          <w:rFonts w:ascii="Arial" w:eastAsia="Times New Roman" w:hAnsi="Arial" w:cs="Arial"/>
          <w:i/>
          <w:iCs/>
          <w:sz w:val="28"/>
          <w:szCs w:val="28"/>
        </w:rPr>
        <w:t>At home data streaming paired with wearable monitors</w:t>
      </w:r>
    </w:p>
    <w:p w14:paraId="54779310" w14:textId="0A519FC3" w:rsidR="0038433F" w:rsidRPr="006272A3" w:rsidRDefault="0038433F" w:rsidP="007474A8">
      <w:pPr>
        <w:spacing w:line="480" w:lineRule="auto"/>
        <w:rPr>
          <w:rFonts w:ascii="Arial" w:eastAsia="Times New Roman" w:hAnsi="Arial" w:cs="Arial"/>
          <w:i/>
          <w:iCs/>
          <w:sz w:val="28"/>
          <w:szCs w:val="28"/>
        </w:rPr>
        <w:pPrChange w:id="68" w:author="Johnson, Vinith" w:date="2020-10-26T17:05:00Z">
          <w:pPr/>
        </w:pPrChange>
      </w:pPr>
    </w:p>
    <w:p w14:paraId="048F14B4" w14:textId="78FA3560" w:rsidR="0038433F" w:rsidRPr="0038433F" w:rsidRDefault="0038433F" w:rsidP="007474A8">
      <w:pPr>
        <w:spacing w:line="480" w:lineRule="auto"/>
        <w:rPr>
          <w:rFonts w:ascii="Arial" w:eastAsia="Times New Roman" w:hAnsi="Arial" w:cs="Arial"/>
        </w:rPr>
        <w:pPrChange w:id="69" w:author="Johnson, Vinith" w:date="2020-10-26T17:05:00Z">
          <w:pPr/>
        </w:pPrChange>
      </w:pPr>
      <w:r w:rsidRPr="0038433F">
        <w:rPr>
          <w:rFonts w:ascii="Arial" w:eastAsia="Times New Roman" w:hAnsi="Arial" w:cs="Arial"/>
        </w:rPr>
        <w:t>Patient</w:t>
      </w:r>
      <w:r w:rsidR="006F132D">
        <w:rPr>
          <w:rFonts w:ascii="Arial" w:eastAsia="Times New Roman" w:hAnsi="Arial" w:cs="Arial"/>
        </w:rPr>
        <w:t xml:space="preserve"> </w:t>
      </w:r>
      <w:r w:rsidRPr="0038433F">
        <w:rPr>
          <w:rFonts w:ascii="Arial" w:eastAsia="Times New Roman" w:hAnsi="Arial" w:cs="Arial"/>
        </w:rPr>
        <w:t xml:space="preserve">initiated home recordings using the patient-facing GUI on a Microsoft Surface Go computer with broadband cellular service (weight 1.15 pounds, dimensions - 245.00 x 175.00 x 8.30mm (height, width thickness)). We provided this computer to each study subject along with training in its use. Streamed data contained no personal health </w:t>
      </w:r>
      <w:r w:rsidRPr="0038433F">
        <w:rPr>
          <w:rFonts w:ascii="Arial" w:eastAsia="Times New Roman" w:hAnsi="Arial" w:cs="Arial"/>
        </w:rPr>
        <w:lastRenderedPageBreak/>
        <w:t xml:space="preserve">information (PHI). Data were encrypted and uploaded to a secure cloud environment operated by UCSF. Patients were able to use the application to report medications taken and to rate their motor signs. The application automatically connects to the device when patients are in range (approximately 12 meters). Patients collected data in </w:t>
      </w:r>
      <w:proofErr w:type="gramStart"/>
      <w:r w:rsidRPr="0038433F">
        <w:rPr>
          <w:rFonts w:ascii="Arial" w:eastAsia="Times New Roman" w:hAnsi="Arial" w:cs="Arial"/>
        </w:rPr>
        <w:t>1-2 week</w:t>
      </w:r>
      <w:proofErr w:type="gramEnd"/>
      <w:r w:rsidRPr="0038433F">
        <w:rPr>
          <w:rFonts w:ascii="Arial" w:eastAsia="Times New Roman" w:hAnsi="Arial" w:cs="Arial"/>
        </w:rPr>
        <w:t xml:space="preserve"> recording “sprints” in which they were instructed to carry the computer with them and stream continuously if possible</w:t>
      </w:r>
    </w:p>
    <w:p w14:paraId="786AB23C" w14:textId="0019E8C7" w:rsidR="0038433F" w:rsidRPr="006272A3" w:rsidRDefault="0038433F" w:rsidP="007474A8">
      <w:pPr>
        <w:spacing w:line="480" w:lineRule="auto"/>
        <w:rPr>
          <w:rFonts w:ascii="Arial" w:eastAsia="Times New Roman" w:hAnsi="Arial" w:cs="Arial"/>
          <w:sz w:val="28"/>
          <w:szCs w:val="28"/>
        </w:rPr>
        <w:pPrChange w:id="70" w:author="Johnson, Vinith" w:date="2020-10-26T17:05:00Z">
          <w:pPr/>
        </w:pPrChange>
      </w:pPr>
    </w:p>
    <w:p w14:paraId="3502606E" w14:textId="45F3E26E" w:rsidR="0038433F" w:rsidRPr="006272A3" w:rsidRDefault="0038433F" w:rsidP="007474A8">
      <w:pPr>
        <w:spacing w:line="480" w:lineRule="auto"/>
        <w:rPr>
          <w:rFonts w:ascii="Arial" w:eastAsia="Times New Roman" w:hAnsi="Arial" w:cs="Arial"/>
        </w:rPr>
        <w:pPrChange w:id="71" w:author="Johnson, Vinith" w:date="2020-10-26T17:05:00Z">
          <w:pPr/>
        </w:pPrChange>
      </w:pPr>
      <w:r w:rsidRPr="0038433F">
        <w:rPr>
          <w:rFonts w:ascii="Arial" w:eastAsia="Times New Roman" w:hAnsi="Arial" w:cs="Arial"/>
        </w:rPr>
        <w:t xml:space="preserve">The summit RC+S system uses a user datagram protocol (UDP). Data are transmitted in discrete intervals or “packets” of variable duration averaging 50 </w:t>
      </w:r>
      <w:proofErr w:type="spellStart"/>
      <w:r w:rsidRPr="0038433F">
        <w:rPr>
          <w:rFonts w:ascii="Arial" w:eastAsia="Times New Roman" w:hAnsi="Arial" w:cs="Arial"/>
        </w:rPr>
        <w:t>ms.</w:t>
      </w:r>
      <w:proofErr w:type="spellEnd"/>
      <w:r w:rsidRPr="0038433F">
        <w:rPr>
          <w:rFonts w:ascii="Arial" w:eastAsia="Times New Roman" w:hAnsi="Arial" w:cs="Arial"/>
        </w:rPr>
        <w:t xml:space="preserve"> Occasional data packets are lost and these “dropped packets” must either be interpolated or discarded. This can also be partially mitigated by changing sampling rates and using a lower data streaming rate bitrate. Failure of packet transmission (“dropped packets”) occurred for 1-5% of packets, even when patients were in range of receiving devices. Data are time stamped using the pulse generator clock time. Data were recorded at 250Hz in at the patient’s home, lower than the in-clinic rate of 500 Hz. </w:t>
      </w:r>
      <w:proofErr w:type="gramStart"/>
      <w:r w:rsidR="006F132D" w:rsidRPr="0038433F">
        <w:rPr>
          <w:rFonts w:ascii="Arial" w:eastAsia="Times New Roman" w:hAnsi="Arial" w:cs="Arial"/>
        </w:rPr>
        <w:t>Four</w:t>
      </w:r>
      <w:r w:rsidR="006F132D">
        <w:rPr>
          <w:rFonts w:ascii="Arial" w:eastAsia="Times New Roman" w:hAnsi="Arial" w:cs="Arial"/>
        </w:rPr>
        <w:t xml:space="preserve"> </w:t>
      </w:r>
      <w:r w:rsidR="006F132D" w:rsidRPr="0038433F">
        <w:rPr>
          <w:rFonts w:ascii="Arial" w:eastAsia="Times New Roman" w:hAnsi="Arial" w:cs="Arial"/>
        </w:rPr>
        <w:t>time</w:t>
      </w:r>
      <w:proofErr w:type="gramEnd"/>
      <w:r w:rsidRPr="0038433F">
        <w:rPr>
          <w:rFonts w:ascii="Arial" w:eastAsia="Times New Roman" w:hAnsi="Arial" w:cs="Arial"/>
        </w:rPr>
        <w:t xml:space="preserve"> domain channels were streamed using a bipolar recording configuration in which we verified adequate signal during a montage recording obtained one to two days postoperatively. Patients also streamed actigraphy at 64Hz from the embedded accelerometer, event related information and power channels. The Summit RC+S device has several configurable device filters that must be chosen. All filters are applied after digitization, and low pass filters are applied twice – before and after amplification. In the absence of therapeutic stimulation, we used a high pass filter of 0.85Hz and low pass filter of 450 Hz before amplification and 1700Hz after amplification.</w:t>
      </w:r>
    </w:p>
    <w:p w14:paraId="4BC21297" w14:textId="77777777" w:rsidR="0038433F" w:rsidRPr="006272A3" w:rsidRDefault="0038433F" w:rsidP="007474A8">
      <w:pPr>
        <w:spacing w:line="480" w:lineRule="auto"/>
        <w:rPr>
          <w:rFonts w:ascii="Arial" w:eastAsia="Times New Roman" w:hAnsi="Arial" w:cs="Arial"/>
          <w:i/>
          <w:iCs/>
        </w:rPr>
        <w:pPrChange w:id="72" w:author="Johnson, Vinith" w:date="2020-10-26T17:05:00Z">
          <w:pPr/>
        </w:pPrChange>
      </w:pPr>
    </w:p>
    <w:p w14:paraId="6A63E2C2" w14:textId="77777777" w:rsidR="0038433F" w:rsidRPr="006272A3" w:rsidRDefault="0038433F" w:rsidP="007474A8">
      <w:pPr>
        <w:spacing w:line="480" w:lineRule="auto"/>
        <w:rPr>
          <w:rFonts w:ascii="Arial" w:eastAsia="Times New Roman" w:hAnsi="Arial" w:cs="Arial"/>
          <w:i/>
          <w:iCs/>
        </w:rPr>
        <w:pPrChange w:id="73" w:author="Johnson, Vinith" w:date="2020-10-26T17:05:00Z">
          <w:pPr/>
        </w:pPrChange>
      </w:pPr>
      <w:r w:rsidRPr="0038433F">
        <w:rPr>
          <w:rFonts w:ascii="Arial" w:eastAsia="Times New Roman" w:hAnsi="Arial" w:cs="Arial"/>
          <w:i/>
          <w:iCs/>
        </w:rPr>
        <w:t xml:space="preserve">Maintaining continuity of data streaming </w:t>
      </w:r>
    </w:p>
    <w:p w14:paraId="1A457933" w14:textId="77777777" w:rsidR="0038433F" w:rsidRPr="006272A3" w:rsidRDefault="0038433F" w:rsidP="007474A8">
      <w:pPr>
        <w:spacing w:line="480" w:lineRule="auto"/>
        <w:rPr>
          <w:rFonts w:ascii="Arial" w:eastAsia="Times New Roman" w:hAnsi="Arial" w:cs="Arial"/>
        </w:rPr>
        <w:pPrChange w:id="74" w:author="Johnson, Vinith" w:date="2020-10-26T17:05:00Z">
          <w:pPr/>
        </w:pPrChange>
      </w:pPr>
    </w:p>
    <w:p w14:paraId="47CE4C42" w14:textId="153032AD" w:rsidR="0038433F" w:rsidRPr="006272A3" w:rsidRDefault="0038433F" w:rsidP="007474A8">
      <w:pPr>
        <w:spacing w:line="480" w:lineRule="auto"/>
        <w:rPr>
          <w:rFonts w:ascii="Arial" w:eastAsia="Times New Roman" w:hAnsi="Arial" w:cs="Arial"/>
        </w:rPr>
        <w:pPrChange w:id="75" w:author="Johnson, Vinith" w:date="2020-10-26T17:05:00Z">
          <w:pPr/>
        </w:pPrChange>
      </w:pPr>
      <w:r w:rsidRPr="0038433F">
        <w:rPr>
          <w:rFonts w:ascii="Arial" w:eastAsia="Times New Roman" w:hAnsi="Arial" w:cs="Arial"/>
        </w:rPr>
        <w:t xml:space="preserve">Benchtop tests show that streaming of </w:t>
      </w:r>
      <w:proofErr w:type="gramStart"/>
      <w:r w:rsidRPr="0038433F">
        <w:rPr>
          <w:rFonts w:ascii="Arial" w:eastAsia="Times New Roman" w:hAnsi="Arial" w:cs="Arial"/>
        </w:rPr>
        <w:t>four time</w:t>
      </w:r>
      <w:proofErr w:type="gramEnd"/>
      <w:r w:rsidRPr="0038433F">
        <w:rPr>
          <w:rFonts w:ascii="Arial" w:eastAsia="Times New Roman" w:hAnsi="Arial" w:cs="Arial"/>
        </w:rPr>
        <w:t xml:space="preserve"> domain channels at 500Hz while providing therapeutic stimulation, can be done for approximately 30 hours before recharging the RC+S pulse generator. However, several factors may reduce the duration of continuous streaming. The CTM relay device (Figure </w:t>
      </w:r>
      <w:r w:rsidR="009E5DDF">
        <w:rPr>
          <w:rFonts w:ascii="Arial" w:eastAsia="Times New Roman" w:hAnsi="Arial" w:cs="Arial"/>
        </w:rPr>
        <w:t>#</w:t>
      </w:r>
      <w:r w:rsidRPr="0038433F">
        <w:rPr>
          <w:rFonts w:ascii="Arial" w:eastAsia="Times New Roman" w:hAnsi="Arial" w:cs="Arial"/>
        </w:rPr>
        <w:t>), as supplied by the manufacturer, is powered by two AAA batteries that only last for 4-5 hours during streaming. We therefore developed an external “battery pack” for the CTM that extends this range to 12 hours. Both RC+S pulse generators can be recharged simultaneously in 30 minutes. For most home streaming we used lower sampling rates (250Hz) than the device allows, in order to cap the bitrate at 4500 bits/second but allows for longer range and fewer dropped packets. Our patients wore a specialized vest with pockets for the CTM so that it remained in close proximity to the DBS device to avoid frequent packet drops.</w:t>
      </w:r>
    </w:p>
    <w:p w14:paraId="38279ADA" w14:textId="77777777" w:rsidR="0038433F" w:rsidRPr="006272A3" w:rsidRDefault="0038433F" w:rsidP="007474A8">
      <w:pPr>
        <w:spacing w:line="480" w:lineRule="auto"/>
        <w:rPr>
          <w:rFonts w:ascii="Arial" w:eastAsia="Times New Roman" w:hAnsi="Arial" w:cs="Arial"/>
          <w:i/>
          <w:iCs/>
        </w:rPr>
        <w:pPrChange w:id="76" w:author="Johnson, Vinith" w:date="2020-10-26T17:05:00Z">
          <w:pPr/>
        </w:pPrChange>
      </w:pPr>
    </w:p>
    <w:p w14:paraId="77BD5351" w14:textId="77777777" w:rsidR="0038433F" w:rsidRPr="006272A3" w:rsidRDefault="0038433F" w:rsidP="007474A8">
      <w:pPr>
        <w:spacing w:line="480" w:lineRule="auto"/>
        <w:rPr>
          <w:rFonts w:ascii="Arial" w:eastAsia="Times New Roman" w:hAnsi="Arial" w:cs="Arial"/>
          <w:i/>
          <w:iCs/>
        </w:rPr>
        <w:pPrChange w:id="77" w:author="Johnson, Vinith" w:date="2020-10-26T17:05:00Z">
          <w:pPr/>
        </w:pPrChange>
      </w:pPr>
      <w:r w:rsidRPr="0038433F">
        <w:rPr>
          <w:rFonts w:ascii="Arial" w:eastAsia="Times New Roman" w:hAnsi="Arial" w:cs="Arial"/>
          <w:i/>
          <w:iCs/>
        </w:rPr>
        <w:t xml:space="preserve"> Therapeutic continuous stimulation and recording during stimulation. </w:t>
      </w:r>
    </w:p>
    <w:p w14:paraId="62A2B40C" w14:textId="77777777" w:rsidR="0038433F" w:rsidRPr="006272A3" w:rsidRDefault="0038433F" w:rsidP="007474A8">
      <w:pPr>
        <w:spacing w:line="480" w:lineRule="auto"/>
        <w:rPr>
          <w:rFonts w:ascii="Arial" w:eastAsia="Times New Roman" w:hAnsi="Arial" w:cs="Arial"/>
        </w:rPr>
        <w:pPrChange w:id="78" w:author="Johnson, Vinith" w:date="2020-10-26T17:05:00Z">
          <w:pPr/>
        </w:pPrChange>
      </w:pPr>
    </w:p>
    <w:p w14:paraId="0C296478" w14:textId="33857B7C" w:rsidR="0038433F" w:rsidRPr="006272A3" w:rsidRDefault="0038433F" w:rsidP="007474A8">
      <w:pPr>
        <w:spacing w:line="480" w:lineRule="auto"/>
        <w:rPr>
          <w:rFonts w:ascii="Arial" w:eastAsia="Times New Roman" w:hAnsi="Arial" w:cs="Arial"/>
        </w:rPr>
        <w:pPrChange w:id="79" w:author="Johnson, Vinith" w:date="2020-10-26T17:05:00Z">
          <w:pPr/>
        </w:pPrChange>
      </w:pPr>
      <w:r w:rsidRPr="0038433F">
        <w:rPr>
          <w:rFonts w:ascii="Arial" w:eastAsia="Times New Roman" w:hAnsi="Arial" w:cs="Arial"/>
        </w:rPr>
        <w:t xml:space="preserve">To implement standard DBS therapy, clinicians are provided with a tablet programmer (Medtronic model 4NR010) to allow setting parameters for standard continuous therapeutic stimulation, and a patient programmer (Medtronic model 4NR009) that allows the patient limited control over some parameters under limits set by the clinician. One month after implantation, study clinicians began programming the STN lead(s) to </w:t>
      </w:r>
      <w:r w:rsidRPr="0038433F">
        <w:rPr>
          <w:rFonts w:ascii="Arial" w:eastAsia="Times New Roman" w:hAnsi="Arial" w:cs="Arial"/>
        </w:rPr>
        <w:lastRenderedPageBreak/>
        <w:t xml:space="preserve">achieve the best clinical result. The cortical lead was never used for stimulation. Clinicians attempted programming using monopolar mode from one of the middle two contacts (contacts 1 or 2), as these montages are compatible with bipolar sensing in a “sandwiched configuration” around the stimulating contact. Sensing from STN leads programmed to stimulate in a bipolar mode or programmed with a stimulation montage that includes contacts 0 or 3, precludes STN sensing during stimulation because of excessive </w:t>
      </w:r>
      <w:r w:rsidRPr="006272A3">
        <w:rPr>
          <w:rFonts w:ascii="Arial" w:eastAsia="Times New Roman" w:hAnsi="Arial" w:cs="Arial"/>
        </w:rPr>
        <w:t>stimulation artifact. For some subjects, 80 hours of data were streamed at home during therapeutic stimulation, to document effects of stimulation on STN and cortical field potentials. Both on-device low pass filters were set at 100Hz for STN recordings during stimulation to limit stimulation artifacts). Sense blanking was set at 0.33ms</w:t>
      </w:r>
      <w:r w:rsidR="009A5AF2">
        <w:rPr>
          <w:rFonts w:ascii="Arial" w:eastAsia="Times New Roman" w:hAnsi="Arial" w:cs="Arial"/>
        </w:rPr>
        <w:t>.</w:t>
      </w:r>
    </w:p>
    <w:p w14:paraId="2FF1ECA2" w14:textId="77777777" w:rsidR="0038433F" w:rsidRPr="007C2947" w:rsidRDefault="0038433F" w:rsidP="007474A8">
      <w:pPr>
        <w:spacing w:line="480" w:lineRule="auto"/>
        <w:rPr>
          <w:rFonts w:ascii="Arial" w:eastAsia="Times New Roman" w:hAnsi="Arial" w:cs="Arial"/>
        </w:rPr>
        <w:pPrChange w:id="80" w:author="Johnson, Vinith" w:date="2020-10-26T17:05:00Z">
          <w:pPr/>
        </w:pPrChange>
      </w:pPr>
    </w:p>
    <w:p w14:paraId="35585A8D" w14:textId="77777777" w:rsidR="006272A3" w:rsidRDefault="0038433F" w:rsidP="007474A8">
      <w:pPr>
        <w:spacing w:line="480" w:lineRule="auto"/>
        <w:rPr>
          <w:rFonts w:ascii="Arial" w:eastAsia="Times New Roman" w:hAnsi="Arial" w:cs="Arial"/>
        </w:rPr>
      </w:pPr>
      <w:r w:rsidRPr="0038433F">
        <w:rPr>
          <w:rFonts w:ascii="Arial" w:eastAsia="Times New Roman" w:hAnsi="Arial" w:cs="Arial"/>
        </w:rPr>
        <w:t xml:space="preserve">Data extraction and management of lost data. Data streamed to the researcher or patient facing applications are assembled into JavaScript Object Notation (.JSON) format. This is a lightweight data-interchange text-based format that in RC+S merges meta-data and actual data across several different file types distributed. Data are polled from the device in configurable intervals (50 </w:t>
      </w:r>
      <w:proofErr w:type="spellStart"/>
      <w:r w:rsidRPr="0038433F">
        <w:rPr>
          <w:rFonts w:ascii="Arial" w:eastAsia="Times New Roman" w:hAnsi="Arial" w:cs="Arial"/>
        </w:rPr>
        <w:t>ms</w:t>
      </w:r>
      <w:proofErr w:type="spellEnd"/>
      <w:r w:rsidRPr="0038433F">
        <w:rPr>
          <w:rFonts w:ascii="Arial" w:eastAsia="Times New Roman" w:hAnsi="Arial" w:cs="Arial"/>
        </w:rPr>
        <w:t xml:space="preserve"> in our case) in first-in, first-out (FIFO) fashion. The IPG has a </w:t>
      </w:r>
      <w:proofErr w:type="gramStart"/>
      <w:r w:rsidRPr="0038433F">
        <w:rPr>
          <w:rFonts w:ascii="Arial" w:eastAsia="Times New Roman" w:hAnsi="Arial" w:cs="Arial"/>
        </w:rPr>
        <w:t>16 bit</w:t>
      </w:r>
      <w:proofErr w:type="gramEnd"/>
      <w:r w:rsidRPr="0038433F">
        <w:rPr>
          <w:rFonts w:ascii="Arial" w:eastAsia="Times New Roman" w:hAnsi="Arial" w:cs="Arial"/>
        </w:rPr>
        <w:t xml:space="preserve"> </w:t>
      </w:r>
      <w:proofErr w:type="spellStart"/>
      <w:r w:rsidRPr="0038433F">
        <w:rPr>
          <w:rFonts w:ascii="Arial" w:eastAsia="Times New Roman" w:hAnsi="Arial" w:cs="Arial"/>
        </w:rPr>
        <w:t>clockdriven</w:t>
      </w:r>
      <w:proofErr w:type="spellEnd"/>
      <w:r w:rsidRPr="0038433F">
        <w:rPr>
          <w:rFonts w:ascii="Arial" w:eastAsia="Times New Roman" w:hAnsi="Arial" w:cs="Arial"/>
        </w:rPr>
        <w:t xml:space="preserve"> tick counter that rolls over every 6.553 seconds (least significant bit (LSB 100 microseconds)). This can be combined with an estimate of system time (LSB seconds) to accurately account for lost packets. We wrote Custom software in </w:t>
      </w:r>
      <w:proofErr w:type="spellStart"/>
      <w:r w:rsidRPr="0038433F">
        <w:rPr>
          <w:rFonts w:ascii="Arial" w:eastAsia="Times New Roman" w:hAnsi="Arial" w:cs="Arial"/>
        </w:rPr>
        <w:t>Matlab</w:t>
      </w:r>
      <w:proofErr w:type="spellEnd"/>
      <w:r w:rsidRPr="0038433F">
        <w:rPr>
          <w:rFonts w:ascii="Arial" w:eastAsia="Times New Roman" w:hAnsi="Arial" w:cs="Arial"/>
        </w:rPr>
        <w:t xml:space="preserve"> to extract the data from </w:t>
      </w:r>
      <w:proofErr w:type="gramStart"/>
      <w:r w:rsidRPr="0038433F">
        <w:rPr>
          <w:rFonts w:ascii="Arial" w:eastAsia="Times New Roman" w:hAnsi="Arial" w:cs="Arial"/>
        </w:rPr>
        <w:t>the .JSON</w:t>
      </w:r>
      <w:proofErr w:type="gramEnd"/>
      <w:r w:rsidRPr="0038433F">
        <w:rPr>
          <w:rFonts w:ascii="Arial" w:eastAsia="Times New Roman" w:hAnsi="Arial" w:cs="Arial"/>
        </w:rPr>
        <w:t xml:space="preserve"> format and discard packets that have corrupted data</w:t>
      </w:r>
    </w:p>
    <w:p w14:paraId="64ADDED6" w14:textId="2319F1A7" w:rsidR="0038433F" w:rsidRPr="006272A3" w:rsidRDefault="0038433F" w:rsidP="006272A3">
      <w:pPr>
        <w:spacing w:line="480" w:lineRule="auto"/>
        <w:rPr>
          <w:rFonts w:ascii="Arial" w:eastAsia="Times New Roman" w:hAnsi="Arial" w:cs="Arial"/>
          <w:i/>
          <w:iCs/>
        </w:rPr>
      </w:pPr>
      <w:r w:rsidRPr="0038433F">
        <w:rPr>
          <w:rFonts w:ascii="Arial" w:eastAsia="Times New Roman" w:hAnsi="Arial" w:cs="Arial"/>
          <w:i/>
          <w:iCs/>
        </w:rPr>
        <w:t xml:space="preserve"> </w:t>
      </w:r>
    </w:p>
    <w:p w14:paraId="4382DB9B" w14:textId="50E2CB6D" w:rsidR="006272A3" w:rsidRPr="006272A3" w:rsidRDefault="0038433F" w:rsidP="007474A8">
      <w:pPr>
        <w:spacing w:line="480" w:lineRule="auto"/>
        <w:rPr>
          <w:rFonts w:ascii="Arial" w:eastAsia="Times New Roman" w:hAnsi="Arial" w:cs="Arial"/>
          <w:i/>
          <w:iCs/>
        </w:rPr>
      </w:pPr>
      <w:r w:rsidRPr="0038433F">
        <w:rPr>
          <w:rFonts w:ascii="Arial" w:eastAsia="Times New Roman" w:hAnsi="Arial" w:cs="Arial"/>
          <w:i/>
          <w:iCs/>
        </w:rPr>
        <w:lastRenderedPageBreak/>
        <w:t xml:space="preserve">Data Processing </w:t>
      </w:r>
    </w:p>
    <w:p w14:paraId="169C34C3" w14:textId="77777777" w:rsidR="003820DB" w:rsidRDefault="003820DB" w:rsidP="003820DB">
      <w:pPr>
        <w:spacing w:line="480" w:lineRule="auto"/>
        <w:rPr>
          <w:rFonts w:ascii="Arial" w:eastAsia="Times New Roman" w:hAnsi="Arial" w:cs="Arial"/>
        </w:rPr>
      </w:pPr>
    </w:p>
    <w:p w14:paraId="266790AF" w14:textId="68927D7B" w:rsidR="0038433F" w:rsidRPr="0038433F" w:rsidRDefault="00EF57C4" w:rsidP="007474A8">
      <w:pPr>
        <w:spacing w:line="480" w:lineRule="auto"/>
        <w:rPr>
          <w:rFonts w:ascii="Arial" w:eastAsia="Times New Roman" w:hAnsi="Arial" w:cs="Arial"/>
        </w:rPr>
        <w:pPrChange w:id="81" w:author="Johnson, Vinith" w:date="2020-10-26T17:05:00Z">
          <w:pPr/>
        </w:pPrChange>
      </w:pPr>
      <w:r>
        <w:rPr>
          <w:rFonts w:ascii="Arial" w:eastAsia="Times New Roman" w:hAnsi="Arial" w:cs="Arial"/>
        </w:rPr>
        <w:t xml:space="preserve">All </w:t>
      </w:r>
      <w:r w:rsidR="002C1DE3">
        <w:rPr>
          <w:rFonts w:ascii="Arial" w:eastAsia="Times New Roman" w:hAnsi="Arial" w:cs="Arial"/>
        </w:rPr>
        <w:t>d</w:t>
      </w:r>
      <w:r>
        <w:rPr>
          <w:rFonts w:ascii="Arial" w:eastAsia="Times New Roman" w:hAnsi="Arial" w:cs="Arial"/>
        </w:rPr>
        <w:t xml:space="preserve">ata processing was conducted using MATALB. </w:t>
      </w:r>
      <w:r w:rsidR="0038433F" w:rsidRPr="0038433F">
        <w:rPr>
          <w:rFonts w:ascii="Arial" w:eastAsia="Times New Roman" w:hAnsi="Arial" w:cs="Arial"/>
        </w:rPr>
        <w:t xml:space="preserve">Data </w:t>
      </w:r>
      <w:r>
        <w:rPr>
          <w:rFonts w:ascii="Arial" w:eastAsia="Times New Roman" w:hAnsi="Arial" w:cs="Arial"/>
        </w:rPr>
        <w:t xml:space="preserve">was </w:t>
      </w:r>
      <w:r w:rsidR="0038433F" w:rsidRPr="0038433F">
        <w:rPr>
          <w:rFonts w:ascii="Arial" w:eastAsia="Times New Roman" w:hAnsi="Arial" w:cs="Arial"/>
        </w:rPr>
        <w:t xml:space="preserve">divided into </w:t>
      </w:r>
      <w:r w:rsidR="003820DB">
        <w:rPr>
          <w:rFonts w:ascii="Arial" w:eastAsia="Times New Roman" w:hAnsi="Arial" w:cs="Arial"/>
        </w:rPr>
        <w:t>60</w:t>
      </w:r>
      <w:r w:rsidR="0038433F" w:rsidRPr="0038433F">
        <w:rPr>
          <w:rFonts w:ascii="Arial" w:eastAsia="Times New Roman" w:hAnsi="Arial" w:cs="Arial"/>
        </w:rPr>
        <w:t xml:space="preserve"> second contiguous chunks in which no packet loss occurred. We calculated power spectral density (PSD) using the Welch Method (</w:t>
      </w:r>
      <w:proofErr w:type="spellStart"/>
      <w:r w:rsidR="0038433F" w:rsidRPr="0038433F">
        <w:rPr>
          <w:rFonts w:ascii="Arial" w:eastAsia="Times New Roman" w:hAnsi="Arial" w:cs="Arial"/>
        </w:rPr>
        <w:t>pwelch</w:t>
      </w:r>
      <w:proofErr w:type="spellEnd"/>
      <w:r w:rsidR="0038433F" w:rsidRPr="0038433F">
        <w:rPr>
          <w:rFonts w:ascii="Arial" w:eastAsia="Times New Roman" w:hAnsi="Arial" w:cs="Arial"/>
        </w:rPr>
        <w:t xml:space="preserve">, 250ms window, 125ms overlap). Data were averaged in the power domain between </w:t>
      </w:r>
      <w:r w:rsidR="003820DB">
        <w:rPr>
          <w:rFonts w:ascii="Arial" w:eastAsia="Times New Roman" w:hAnsi="Arial" w:cs="Arial"/>
        </w:rPr>
        <w:t>1</w:t>
      </w:r>
      <w:r w:rsidR="0038433F" w:rsidRPr="0038433F">
        <w:rPr>
          <w:rFonts w:ascii="Arial" w:eastAsia="Times New Roman" w:hAnsi="Arial" w:cs="Arial"/>
        </w:rPr>
        <w:t>-60Hz (range selected to avoid frequency bands of physiological interest). Data were normalized by dividing each PSD by the average power between 3 and 90 Hz. In addition to the PSD, the magnitude squared coherence was also computed for the four possible contact pairs each recording montage (</w:t>
      </w:r>
      <w:proofErr w:type="spellStart"/>
      <w:r w:rsidR="0038433F" w:rsidRPr="0038433F">
        <w:rPr>
          <w:rFonts w:ascii="Arial" w:eastAsia="Times New Roman" w:hAnsi="Arial" w:cs="Arial"/>
        </w:rPr>
        <w:t>mscohere</w:t>
      </w:r>
      <w:proofErr w:type="spellEnd"/>
      <w:r w:rsidR="0038433F" w:rsidRPr="0038433F">
        <w:rPr>
          <w:rFonts w:ascii="Arial" w:eastAsia="Times New Roman" w:hAnsi="Arial" w:cs="Arial"/>
        </w:rPr>
        <w:t xml:space="preserve"> in </w:t>
      </w:r>
      <w:proofErr w:type="spellStart"/>
      <w:r w:rsidR="0038433F" w:rsidRPr="0038433F">
        <w:rPr>
          <w:rFonts w:ascii="Arial" w:eastAsia="Times New Roman" w:hAnsi="Arial" w:cs="Arial"/>
        </w:rPr>
        <w:t>Matlab</w:t>
      </w:r>
      <w:proofErr w:type="spellEnd"/>
      <w:r w:rsidR="0038433F" w:rsidRPr="0038433F">
        <w:rPr>
          <w:rFonts w:ascii="Arial" w:eastAsia="Times New Roman" w:hAnsi="Arial" w:cs="Arial"/>
        </w:rPr>
        <w:t>, 25</w:t>
      </w:r>
      <w:r w:rsidR="005039D0">
        <w:rPr>
          <w:rFonts w:ascii="Arial" w:eastAsia="Times New Roman" w:hAnsi="Arial" w:cs="Arial"/>
        </w:rPr>
        <w:t>0</w:t>
      </w:r>
      <w:r w:rsidR="0038433F" w:rsidRPr="0038433F">
        <w:rPr>
          <w:rFonts w:ascii="Arial" w:eastAsia="Times New Roman" w:hAnsi="Arial" w:cs="Arial"/>
        </w:rPr>
        <w:t xml:space="preserve"> m</w:t>
      </w:r>
      <w:proofErr w:type="spellStart"/>
      <w:r w:rsidR="0038433F" w:rsidRPr="0038433F">
        <w:rPr>
          <w:rFonts w:ascii="Arial" w:eastAsia="Times New Roman" w:hAnsi="Arial" w:cs="Arial"/>
        </w:rPr>
        <w:t>s</w:t>
      </w:r>
      <w:proofErr w:type="spellEnd"/>
      <w:r w:rsidR="0038433F" w:rsidRPr="0038433F">
        <w:rPr>
          <w:rFonts w:ascii="Arial" w:eastAsia="Times New Roman" w:hAnsi="Arial" w:cs="Arial"/>
        </w:rPr>
        <w:t xml:space="preserve"> window, 50% overlap, 25</w:t>
      </w:r>
      <w:r w:rsidR="005039D0">
        <w:rPr>
          <w:rFonts w:ascii="Arial" w:eastAsia="Times New Roman" w:hAnsi="Arial" w:cs="Arial"/>
        </w:rPr>
        <w:t xml:space="preserve">0 </w:t>
      </w:r>
      <w:r w:rsidR="0038433F" w:rsidRPr="0038433F">
        <w:rPr>
          <w:rFonts w:ascii="Arial" w:eastAsia="Times New Roman" w:hAnsi="Arial" w:cs="Arial"/>
        </w:rPr>
        <w:t xml:space="preserve">discrete Fourier transform points). </w:t>
      </w:r>
    </w:p>
    <w:p w14:paraId="3412AC85" w14:textId="6E263F98" w:rsidR="0038433F" w:rsidRPr="00FC6896" w:rsidRDefault="0038433F" w:rsidP="007474A8">
      <w:pPr>
        <w:spacing w:line="480" w:lineRule="auto"/>
        <w:rPr>
          <w:rFonts w:ascii="Arial" w:hAnsi="Arial" w:cs="Arial"/>
          <w:i/>
          <w:iCs/>
        </w:rPr>
        <w:pPrChange w:id="82" w:author="Johnson, Vinith" w:date="2020-10-26T17:05:00Z">
          <w:pPr/>
        </w:pPrChange>
      </w:pPr>
    </w:p>
    <w:p w14:paraId="4D568A00" w14:textId="257753C5" w:rsidR="0038433F" w:rsidRDefault="0038433F" w:rsidP="007474A8">
      <w:pPr>
        <w:spacing w:line="480" w:lineRule="auto"/>
        <w:rPr>
          <w:rFonts w:ascii="Arial" w:eastAsia="Times New Roman" w:hAnsi="Arial" w:cs="Arial"/>
          <w:i/>
          <w:iCs/>
        </w:rPr>
      </w:pPr>
      <w:r w:rsidRPr="0038433F">
        <w:rPr>
          <w:rFonts w:ascii="Arial" w:eastAsia="Times New Roman" w:hAnsi="Arial" w:cs="Arial"/>
          <w:i/>
          <w:iCs/>
        </w:rPr>
        <w:t>Statistical analysis</w:t>
      </w:r>
    </w:p>
    <w:p w14:paraId="6DD5776B" w14:textId="7D0E0AA1" w:rsidR="00FC6896" w:rsidRPr="00FC6896" w:rsidRDefault="00FC6896" w:rsidP="00FC6896">
      <w:pPr>
        <w:spacing w:line="480" w:lineRule="auto"/>
        <w:rPr>
          <w:rFonts w:ascii="Arial" w:eastAsia="Times New Roman" w:hAnsi="Arial" w:cs="Arial"/>
        </w:rPr>
      </w:pPr>
      <w:r>
        <w:rPr>
          <w:rFonts w:ascii="Arial" w:eastAsia="Times New Roman" w:hAnsi="Arial" w:cs="Arial"/>
        </w:rPr>
        <w:t>All Stat</w:t>
      </w:r>
      <w:r w:rsidR="00EF57C4">
        <w:rPr>
          <w:rFonts w:ascii="Arial" w:eastAsia="Times New Roman" w:hAnsi="Arial" w:cs="Arial"/>
        </w:rPr>
        <w:t xml:space="preserve">istical analysis was </w:t>
      </w:r>
      <w:r w:rsidR="00A46B8A">
        <w:rPr>
          <w:rFonts w:ascii="Arial" w:eastAsia="Times New Roman" w:hAnsi="Arial" w:cs="Arial"/>
        </w:rPr>
        <w:t xml:space="preserve">performed using </w:t>
      </w:r>
      <w:r w:rsidR="002C1DE3">
        <w:rPr>
          <w:rFonts w:ascii="Arial" w:eastAsia="Times New Roman" w:hAnsi="Arial" w:cs="Arial"/>
        </w:rPr>
        <w:t>MATLAB.</w:t>
      </w:r>
    </w:p>
    <w:p w14:paraId="4E1EED7E" w14:textId="2C0F6986" w:rsidR="0038433F" w:rsidRPr="0038433F" w:rsidRDefault="0038433F" w:rsidP="007474A8">
      <w:pPr>
        <w:spacing w:line="480" w:lineRule="auto"/>
        <w:rPr>
          <w:rFonts w:ascii="Times New Roman" w:eastAsia="Times New Roman" w:hAnsi="Times New Roman" w:cs="Times New Roman"/>
        </w:rPr>
        <w:pPrChange w:id="83" w:author="Johnson, Vinith" w:date="2020-10-26T17:05:00Z">
          <w:pPr/>
        </w:pPrChange>
      </w:pPr>
    </w:p>
    <w:p w14:paraId="4C62A8FF" w14:textId="77777777" w:rsidR="0038433F" w:rsidRDefault="0038433F" w:rsidP="007474A8">
      <w:pPr>
        <w:spacing w:line="480" w:lineRule="auto"/>
        <w:pPrChange w:id="84" w:author="Johnson, Vinith" w:date="2020-10-26T17:05:00Z">
          <w:pPr/>
        </w:pPrChange>
      </w:pPr>
    </w:p>
    <w:sectPr w:rsidR="0038433F" w:rsidSect="00661D0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Change w:id="85" w:author="Johnson, Vinith" w:date="2020-10-26T17:01:00Z">
        <w:sectPr w:rsidR="0038433F" w:rsidSect="00661D0F">
          <w:pgMar w:top="1440" w:right="1440" w:bottom="1440" w:left="1440" w:header="720" w:footer="720" w:gutter="0"/>
          <w:pgBorders w:offsetFrom="text">
            <w:top w:val="none" w:sz="0" w:space="0" w:color="auto"/>
            <w:left w:val="none" w:sz="0" w:space="0" w:color="auto"/>
            <w:bottom w:val="none" w:sz="0" w:space="0" w:color="auto"/>
            <w:right w:val="none" w:sz="0" w:space="0" w:color="auto"/>
          </w:pgBorders>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Johnson, Vinith" w:date="2020-10-26T17:03:00Z" w:initials="JV">
    <w:p w14:paraId="0EDBCAD9" w14:textId="77777777" w:rsidR="00661D0F" w:rsidRDefault="00661D0F">
      <w:pPr>
        <w:pStyle w:val="CommentText"/>
      </w:pPr>
      <w:r>
        <w:rPr>
          <w:rStyle w:val="CommentReference"/>
        </w:rPr>
        <w:annotationRef/>
      </w:r>
      <w:r>
        <w:t>Check this Simon</w:t>
      </w:r>
    </w:p>
    <w:p w14:paraId="0E8A9C32" w14:textId="19EC072B" w:rsidR="00661D0F" w:rsidRDefault="00661D0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8A9C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17FE4" w16cex:dateUtc="2020-10-27T0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8A9C32" w16cid:durableId="23417F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son, Vinith">
    <w15:presenceInfo w15:providerId="AD" w15:userId="S::vinith.johnson@ucsf.edu::13cbd0ff-7ac8-4c0d-8ebd-25ab027f1c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FD"/>
    <w:rsid w:val="00065FE1"/>
    <w:rsid w:val="001F62C1"/>
    <w:rsid w:val="002C1DE3"/>
    <w:rsid w:val="003820DB"/>
    <w:rsid w:val="0038433F"/>
    <w:rsid w:val="00452B9E"/>
    <w:rsid w:val="00476FFB"/>
    <w:rsid w:val="005039D0"/>
    <w:rsid w:val="005A3E7A"/>
    <w:rsid w:val="006272A3"/>
    <w:rsid w:val="00661D0F"/>
    <w:rsid w:val="006F132D"/>
    <w:rsid w:val="007474A8"/>
    <w:rsid w:val="007C2947"/>
    <w:rsid w:val="0081258D"/>
    <w:rsid w:val="009A5AF2"/>
    <w:rsid w:val="009B70FD"/>
    <w:rsid w:val="009E5DDF"/>
    <w:rsid w:val="00A46B8A"/>
    <w:rsid w:val="00EA27AB"/>
    <w:rsid w:val="00EF57C4"/>
    <w:rsid w:val="00FC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F3B4"/>
  <w15:chartTrackingRefBased/>
  <w15:docId w15:val="{054602DE-29A4-4B46-B88A-4850BF3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D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1D0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61D0F"/>
    <w:rPr>
      <w:sz w:val="16"/>
      <w:szCs w:val="16"/>
    </w:rPr>
  </w:style>
  <w:style w:type="paragraph" w:styleId="CommentText">
    <w:name w:val="annotation text"/>
    <w:basedOn w:val="Normal"/>
    <w:link w:val="CommentTextChar"/>
    <w:uiPriority w:val="99"/>
    <w:semiHidden/>
    <w:unhideWhenUsed/>
    <w:rsid w:val="00661D0F"/>
    <w:rPr>
      <w:sz w:val="20"/>
      <w:szCs w:val="20"/>
    </w:rPr>
  </w:style>
  <w:style w:type="character" w:customStyle="1" w:styleId="CommentTextChar">
    <w:name w:val="Comment Text Char"/>
    <w:basedOn w:val="DefaultParagraphFont"/>
    <w:link w:val="CommentText"/>
    <w:uiPriority w:val="99"/>
    <w:semiHidden/>
    <w:rsid w:val="00661D0F"/>
    <w:rPr>
      <w:sz w:val="20"/>
      <w:szCs w:val="20"/>
    </w:rPr>
  </w:style>
  <w:style w:type="paragraph" w:styleId="CommentSubject">
    <w:name w:val="annotation subject"/>
    <w:basedOn w:val="CommentText"/>
    <w:next w:val="CommentText"/>
    <w:link w:val="CommentSubjectChar"/>
    <w:uiPriority w:val="99"/>
    <w:semiHidden/>
    <w:unhideWhenUsed/>
    <w:rsid w:val="00661D0F"/>
    <w:rPr>
      <w:b/>
      <w:bCs/>
    </w:rPr>
  </w:style>
  <w:style w:type="character" w:customStyle="1" w:styleId="CommentSubjectChar">
    <w:name w:val="Comment Subject Char"/>
    <w:basedOn w:val="CommentTextChar"/>
    <w:link w:val="CommentSubject"/>
    <w:uiPriority w:val="99"/>
    <w:semiHidden/>
    <w:rsid w:val="00661D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0788">
      <w:bodyDiv w:val="1"/>
      <w:marLeft w:val="0"/>
      <w:marRight w:val="0"/>
      <w:marTop w:val="0"/>
      <w:marBottom w:val="0"/>
      <w:divBdr>
        <w:top w:val="none" w:sz="0" w:space="0" w:color="auto"/>
        <w:left w:val="none" w:sz="0" w:space="0" w:color="auto"/>
        <w:bottom w:val="none" w:sz="0" w:space="0" w:color="auto"/>
        <w:right w:val="none" w:sz="0" w:space="0" w:color="auto"/>
      </w:divBdr>
    </w:div>
    <w:div w:id="201676265">
      <w:bodyDiv w:val="1"/>
      <w:marLeft w:val="0"/>
      <w:marRight w:val="0"/>
      <w:marTop w:val="0"/>
      <w:marBottom w:val="0"/>
      <w:divBdr>
        <w:top w:val="none" w:sz="0" w:space="0" w:color="auto"/>
        <w:left w:val="none" w:sz="0" w:space="0" w:color="auto"/>
        <w:bottom w:val="none" w:sz="0" w:space="0" w:color="auto"/>
        <w:right w:val="none" w:sz="0" w:space="0" w:color="auto"/>
      </w:divBdr>
    </w:div>
    <w:div w:id="435712493">
      <w:bodyDiv w:val="1"/>
      <w:marLeft w:val="0"/>
      <w:marRight w:val="0"/>
      <w:marTop w:val="0"/>
      <w:marBottom w:val="0"/>
      <w:divBdr>
        <w:top w:val="none" w:sz="0" w:space="0" w:color="auto"/>
        <w:left w:val="none" w:sz="0" w:space="0" w:color="auto"/>
        <w:bottom w:val="none" w:sz="0" w:space="0" w:color="auto"/>
        <w:right w:val="none" w:sz="0" w:space="0" w:color="auto"/>
      </w:divBdr>
    </w:div>
    <w:div w:id="734468740">
      <w:bodyDiv w:val="1"/>
      <w:marLeft w:val="0"/>
      <w:marRight w:val="0"/>
      <w:marTop w:val="0"/>
      <w:marBottom w:val="0"/>
      <w:divBdr>
        <w:top w:val="none" w:sz="0" w:space="0" w:color="auto"/>
        <w:left w:val="none" w:sz="0" w:space="0" w:color="auto"/>
        <w:bottom w:val="none" w:sz="0" w:space="0" w:color="auto"/>
        <w:right w:val="none" w:sz="0" w:space="0" w:color="auto"/>
      </w:divBdr>
    </w:div>
    <w:div w:id="763115719">
      <w:bodyDiv w:val="1"/>
      <w:marLeft w:val="0"/>
      <w:marRight w:val="0"/>
      <w:marTop w:val="0"/>
      <w:marBottom w:val="0"/>
      <w:divBdr>
        <w:top w:val="none" w:sz="0" w:space="0" w:color="auto"/>
        <w:left w:val="none" w:sz="0" w:space="0" w:color="auto"/>
        <w:bottom w:val="none" w:sz="0" w:space="0" w:color="auto"/>
        <w:right w:val="none" w:sz="0" w:space="0" w:color="auto"/>
      </w:divBdr>
    </w:div>
    <w:div w:id="822353053">
      <w:bodyDiv w:val="1"/>
      <w:marLeft w:val="0"/>
      <w:marRight w:val="0"/>
      <w:marTop w:val="0"/>
      <w:marBottom w:val="0"/>
      <w:divBdr>
        <w:top w:val="none" w:sz="0" w:space="0" w:color="auto"/>
        <w:left w:val="none" w:sz="0" w:space="0" w:color="auto"/>
        <w:bottom w:val="none" w:sz="0" w:space="0" w:color="auto"/>
        <w:right w:val="none" w:sz="0" w:space="0" w:color="auto"/>
      </w:divBdr>
    </w:div>
    <w:div w:id="832066824">
      <w:bodyDiv w:val="1"/>
      <w:marLeft w:val="0"/>
      <w:marRight w:val="0"/>
      <w:marTop w:val="0"/>
      <w:marBottom w:val="0"/>
      <w:divBdr>
        <w:top w:val="none" w:sz="0" w:space="0" w:color="auto"/>
        <w:left w:val="none" w:sz="0" w:space="0" w:color="auto"/>
        <w:bottom w:val="none" w:sz="0" w:space="0" w:color="auto"/>
        <w:right w:val="none" w:sz="0" w:space="0" w:color="auto"/>
      </w:divBdr>
    </w:div>
    <w:div w:id="912154712">
      <w:bodyDiv w:val="1"/>
      <w:marLeft w:val="0"/>
      <w:marRight w:val="0"/>
      <w:marTop w:val="0"/>
      <w:marBottom w:val="0"/>
      <w:divBdr>
        <w:top w:val="none" w:sz="0" w:space="0" w:color="auto"/>
        <w:left w:val="none" w:sz="0" w:space="0" w:color="auto"/>
        <w:bottom w:val="none" w:sz="0" w:space="0" w:color="auto"/>
        <w:right w:val="none" w:sz="0" w:space="0" w:color="auto"/>
      </w:divBdr>
    </w:div>
    <w:div w:id="963075410">
      <w:bodyDiv w:val="1"/>
      <w:marLeft w:val="0"/>
      <w:marRight w:val="0"/>
      <w:marTop w:val="0"/>
      <w:marBottom w:val="0"/>
      <w:divBdr>
        <w:top w:val="none" w:sz="0" w:space="0" w:color="auto"/>
        <w:left w:val="none" w:sz="0" w:space="0" w:color="auto"/>
        <w:bottom w:val="none" w:sz="0" w:space="0" w:color="auto"/>
        <w:right w:val="none" w:sz="0" w:space="0" w:color="auto"/>
      </w:divBdr>
    </w:div>
    <w:div w:id="1000234276">
      <w:bodyDiv w:val="1"/>
      <w:marLeft w:val="0"/>
      <w:marRight w:val="0"/>
      <w:marTop w:val="0"/>
      <w:marBottom w:val="0"/>
      <w:divBdr>
        <w:top w:val="none" w:sz="0" w:space="0" w:color="auto"/>
        <w:left w:val="none" w:sz="0" w:space="0" w:color="auto"/>
        <w:bottom w:val="none" w:sz="0" w:space="0" w:color="auto"/>
        <w:right w:val="none" w:sz="0" w:space="0" w:color="auto"/>
      </w:divBdr>
    </w:div>
    <w:div w:id="1051148630">
      <w:bodyDiv w:val="1"/>
      <w:marLeft w:val="0"/>
      <w:marRight w:val="0"/>
      <w:marTop w:val="0"/>
      <w:marBottom w:val="0"/>
      <w:divBdr>
        <w:top w:val="none" w:sz="0" w:space="0" w:color="auto"/>
        <w:left w:val="none" w:sz="0" w:space="0" w:color="auto"/>
        <w:bottom w:val="none" w:sz="0" w:space="0" w:color="auto"/>
        <w:right w:val="none" w:sz="0" w:space="0" w:color="auto"/>
      </w:divBdr>
    </w:div>
    <w:div w:id="1404527109">
      <w:bodyDiv w:val="1"/>
      <w:marLeft w:val="0"/>
      <w:marRight w:val="0"/>
      <w:marTop w:val="0"/>
      <w:marBottom w:val="0"/>
      <w:divBdr>
        <w:top w:val="none" w:sz="0" w:space="0" w:color="auto"/>
        <w:left w:val="none" w:sz="0" w:space="0" w:color="auto"/>
        <w:bottom w:val="none" w:sz="0" w:space="0" w:color="auto"/>
        <w:right w:val="none" w:sz="0" w:space="0" w:color="auto"/>
      </w:divBdr>
    </w:div>
    <w:div w:id="1436514142">
      <w:bodyDiv w:val="1"/>
      <w:marLeft w:val="0"/>
      <w:marRight w:val="0"/>
      <w:marTop w:val="0"/>
      <w:marBottom w:val="0"/>
      <w:divBdr>
        <w:top w:val="none" w:sz="0" w:space="0" w:color="auto"/>
        <w:left w:val="none" w:sz="0" w:space="0" w:color="auto"/>
        <w:bottom w:val="none" w:sz="0" w:space="0" w:color="auto"/>
        <w:right w:val="none" w:sz="0" w:space="0" w:color="auto"/>
      </w:divBdr>
    </w:div>
    <w:div w:id="1463039575">
      <w:bodyDiv w:val="1"/>
      <w:marLeft w:val="0"/>
      <w:marRight w:val="0"/>
      <w:marTop w:val="0"/>
      <w:marBottom w:val="0"/>
      <w:divBdr>
        <w:top w:val="none" w:sz="0" w:space="0" w:color="auto"/>
        <w:left w:val="none" w:sz="0" w:space="0" w:color="auto"/>
        <w:bottom w:val="none" w:sz="0" w:space="0" w:color="auto"/>
        <w:right w:val="none" w:sz="0" w:space="0" w:color="auto"/>
      </w:divBdr>
    </w:div>
    <w:div w:id="1581987880">
      <w:bodyDiv w:val="1"/>
      <w:marLeft w:val="0"/>
      <w:marRight w:val="0"/>
      <w:marTop w:val="0"/>
      <w:marBottom w:val="0"/>
      <w:divBdr>
        <w:top w:val="none" w:sz="0" w:space="0" w:color="auto"/>
        <w:left w:val="none" w:sz="0" w:space="0" w:color="auto"/>
        <w:bottom w:val="none" w:sz="0" w:space="0" w:color="auto"/>
        <w:right w:val="none" w:sz="0" w:space="0" w:color="auto"/>
      </w:divBdr>
    </w:div>
    <w:div w:id="1718428522">
      <w:bodyDiv w:val="1"/>
      <w:marLeft w:val="0"/>
      <w:marRight w:val="0"/>
      <w:marTop w:val="0"/>
      <w:marBottom w:val="0"/>
      <w:divBdr>
        <w:top w:val="none" w:sz="0" w:space="0" w:color="auto"/>
        <w:left w:val="none" w:sz="0" w:space="0" w:color="auto"/>
        <w:bottom w:val="none" w:sz="0" w:space="0" w:color="auto"/>
        <w:right w:val="none" w:sz="0" w:space="0" w:color="auto"/>
      </w:divBdr>
    </w:div>
    <w:div w:id="179486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58440-6CE7-254A-B1A5-9A50FEB9D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Vinith</dc:creator>
  <cp:keywords/>
  <dc:description/>
  <cp:lastModifiedBy>Johnson, Vinith</cp:lastModifiedBy>
  <cp:revision>18</cp:revision>
  <dcterms:created xsi:type="dcterms:W3CDTF">2020-10-26T23:20:00Z</dcterms:created>
  <dcterms:modified xsi:type="dcterms:W3CDTF">2020-10-27T21:05:00Z</dcterms:modified>
</cp:coreProperties>
</file>